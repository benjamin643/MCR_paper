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6C72" w14:textId="151D0E3B" w:rsidR="00783628" w:rsidRPr="00BE02C8" w:rsidRDefault="00783628" w:rsidP="00783628">
      <w:pPr>
        <w:pStyle w:val="Articletitle"/>
        <w:rPr>
          <w:lang w:val="en-US"/>
        </w:rPr>
      </w:pPr>
      <w:bookmarkStart w:id="0" w:name="_Hlk27309569"/>
      <w:r w:rsidRPr="00BE02C8">
        <w:rPr>
          <w:lang w:val="en-US"/>
        </w:rPr>
        <w:t>Responses to reviewers’ comments</w:t>
      </w:r>
    </w:p>
    <w:p w14:paraId="69939A5B" w14:textId="12520E0A" w:rsidR="00051E9B" w:rsidRDefault="00986D5B" w:rsidP="00051E9B">
      <w:pPr>
        <w:pStyle w:val="Newparagraph"/>
        <w:rPr>
          <w:color w:val="4472C4" w:themeColor="accent1"/>
          <w:lang w:val="en-US"/>
        </w:rPr>
      </w:pPr>
      <w:r w:rsidRPr="00757552">
        <w:rPr>
          <w:color w:val="4472C4" w:themeColor="accent1"/>
          <w:lang w:val="en-US"/>
        </w:rPr>
        <w:t xml:space="preserve">We first would like to thank the </w:t>
      </w:r>
      <w:r w:rsidR="00783628" w:rsidRPr="00757552">
        <w:rPr>
          <w:color w:val="4472C4" w:themeColor="accent1"/>
          <w:lang w:val="en-US"/>
        </w:rPr>
        <w:t>reviewer</w:t>
      </w:r>
      <w:r w:rsidRPr="00757552">
        <w:rPr>
          <w:color w:val="4472C4" w:themeColor="accent1"/>
          <w:lang w:val="en-US"/>
        </w:rPr>
        <w:t>s for their</w:t>
      </w:r>
      <w:r w:rsidR="00783628" w:rsidRPr="00757552">
        <w:rPr>
          <w:color w:val="4472C4" w:themeColor="accent1"/>
          <w:lang w:val="en-US"/>
        </w:rPr>
        <w:t xml:space="preserve"> time and efforts to review </w:t>
      </w:r>
      <w:r w:rsidRPr="00757552">
        <w:rPr>
          <w:color w:val="4472C4" w:themeColor="accent1"/>
          <w:lang w:val="en-US"/>
        </w:rPr>
        <w:t>our</w:t>
      </w:r>
      <w:r w:rsidR="00783628" w:rsidRPr="00757552">
        <w:rPr>
          <w:color w:val="4472C4" w:themeColor="accent1"/>
          <w:lang w:val="en-US"/>
        </w:rPr>
        <w:t xml:space="preserve"> manuscript. We </w:t>
      </w:r>
      <w:r w:rsidR="008D322B" w:rsidRPr="00757552">
        <w:rPr>
          <w:color w:val="4472C4" w:themeColor="accent1"/>
          <w:lang w:val="en-US"/>
        </w:rPr>
        <w:t xml:space="preserve">have </w:t>
      </w:r>
      <w:r w:rsidR="00783628" w:rsidRPr="00757552">
        <w:rPr>
          <w:color w:val="4472C4" w:themeColor="accent1"/>
          <w:lang w:val="en-US"/>
        </w:rPr>
        <w:t xml:space="preserve">considered </w:t>
      </w:r>
      <w:r w:rsidRPr="00757552">
        <w:rPr>
          <w:color w:val="4472C4" w:themeColor="accent1"/>
          <w:lang w:val="en-US"/>
        </w:rPr>
        <w:t>each of t</w:t>
      </w:r>
      <w:r w:rsidR="00783628" w:rsidRPr="00757552">
        <w:rPr>
          <w:color w:val="4472C4" w:themeColor="accent1"/>
          <w:lang w:val="en-US"/>
        </w:rPr>
        <w:t>he</w:t>
      </w:r>
      <w:r w:rsidR="008D322B" w:rsidRPr="00757552">
        <w:rPr>
          <w:color w:val="4472C4" w:themeColor="accent1"/>
          <w:lang w:val="en-US"/>
        </w:rPr>
        <w:t>ir insightful</w:t>
      </w:r>
      <w:r w:rsidR="00783628" w:rsidRPr="00757552">
        <w:rPr>
          <w:color w:val="4472C4" w:themeColor="accent1"/>
          <w:lang w:val="en-US"/>
        </w:rPr>
        <w:t xml:space="preserve"> comments</w:t>
      </w:r>
      <w:r w:rsidRPr="00757552">
        <w:rPr>
          <w:color w:val="4472C4" w:themeColor="accent1"/>
          <w:lang w:val="en-US"/>
        </w:rPr>
        <w:t xml:space="preserve"> </w:t>
      </w:r>
      <w:r w:rsidR="00783628" w:rsidRPr="00757552">
        <w:rPr>
          <w:color w:val="4472C4" w:themeColor="accent1"/>
          <w:lang w:val="en-US"/>
        </w:rPr>
        <w:t>and edited the manuscript accordingly.</w:t>
      </w:r>
      <w:r w:rsidR="00051E9B">
        <w:rPr>
          <w:color w:val="4472C4" w:themeColor="accent1"/>
          <w:lang w:val="en-US"/>
        </w:rPr>
        <w:t xml:space="preserve"> In response to Comment 4 from Reviewer 3, we have re</w:t>
      </w:r>
      <w:r w:rsidR="00D56C61">
        <w:rPr>
          <w:color w:val="4472C4" w:themeColor="accent1"/>
          <w:lang w:val="en-US"/>
        </w:rPr>
        <w:t>-</w:t>
      </w:r>
      <w:r w:rsidR="00051E9B">
        <w:rPr>
          <w:color w:val="4472C4" w:themeColor="accent1"/>
          <w:lang w:val="en-US"/>
        </w:rPr>
        <w:t xml:space="preserve">run the entire analysis using only </w:t>
      </w:r>
      <w:r w:rsidR="00D56C61">
        <w:rPr>
          <w:color w:val="4472C4" w:themeColor="accent1"/>
          <w:lang w:val="en-US"/>
        </w:rPr>
        <w:t xml:space="preserve">primary chemonaïve </w:t>
      </w:r>
      <w:r w:rsidR="00051E9B">
        <w:rPr>
          <w:color w:val="4472C4" w:themeColor="accent1"/>
          <w:lang w:val="en-US"/>
        </w:rPr>
        <w:t>tumors before they received chemotherapy</w:t>
      </w:r>
      <w:r w:rsidR="00D56C61">
        <w:rPr>
          <w:color w:val="4472C4" w:themeColor="accent1"/>
          <w:lang w:val="en-US"/>
        </w:rPr>
        <w:t xml:space="preserve"> (pre-NACT)</w:t>
      </w:r>
      <w:r w:rsidR="00051E9B">
        <w:rPr>
          <w:color w:val="4472C4" w:themeColor="accent1"/>
          <w:lang w:val="en-US"/>
        </w:rPr>
        <w:t>. This was a valuable suggestion that strengthened the findings of our paper</w:t>
      </w:r>
      <w:r w:rsidR="00D56C61">
        <w:rPr>
          <w:color w:val="4472C4" w:themeColor="accent1"/>
          <w:lang w:val="en-US"/>
        </w:rPr>
        <w:t xml:space="preserve">. </w:t>
      </w:r>
      <w:ins w:id="1" w:author="Bitler, Benjamin G" w:date="2021-07-30T16:28:00Z">
        <w:r w:rsidR="00D56C61" w:rsidRPr="00D56C61">
          <w:rPr>
            <w:color w:val="4472C4" w:themeColor="accent1"/>
            <w:lang w:val="en-US"/>
          </w:rPr>
          <w:t xml:space="preserve"> </w:t>
        </w:r>
      </w:ins>
      <w:r w:rsidR="00D56C61">
        <w:rPr>
          <w:color w:val="4472C4" w:themeColor="accent1"/>
          <w:lang w:val="en-US"/>
        </w:rPr>
        <w:t xml:space="preserve">Notably, separating the analysis based on </w:t>
      </w:r>
      <w:r w:rsidR="00D56C61" w:rsidRPr="00421EC7">
        <w:rPr>
          <w:color w:val="4472C4" w:themeColor="accent1"/>
          <w:lang w:val="en-US"/>
        </w:rPr>
        <w:t>chemotherapy exposure uncovered a prognostic relationship of CD68+ macrophages and CD4+ T cells. The manuscript has been updated to reflect these results.</w:t>
      </w:r>
    </w:p>
    <w:p w14:paraId="3E04DD97" w14:textId="7B6982D4" w:rsidR="00783628" w:rsidRPr="00757552" w:rsidRDefault="00986D5B" w:rsidP="00783628">
      <w:pPr>
        <w:pStyle w:val="Newparagraph"/>
        <w:rPr>
          <w:color w:val="4472C4" w:themeColor="accent1"/>
          <w:lang w:val="en-US"/>
        </w:rPr>
      </w:pPr>
      <w:r w:rsidRPr="00757552">
        <w:rPr>
          <w:color w:val="4472C4" w:themeColor="accent1"/>
          <w:lang w:val="en-US"/>
        </w:rPr>
        <w:t>Below</w:t>
      </w:r>
      <w:r w:rsidR="00783628" w:rsidRPr="00757552">
        <w:rPr>
          <w:color w:val="4472C4" w:themeColor="accent1"/>
          <w:lang w:val="en-US"/>
        </w:rPr>
        <w:t xml:space="preserve"> we describe the </w:t>
      </w:r>
      <w:r w:rsidR="00051E9B">
        <w:rPr>
          <w:color w:val="4472C4" w:themeColor="accent1"/>
          <w:lang w:val="en-US"/>
        </w:rPr>
        <w:t xml:space="preserve">specific </w:t>
      </w:r>
      <w:r w:rsidR="00783628" w:rsidRPr="00757552">
        <w:rPr>
          <w:color w:val="4472C4" w:themeColor="accent1"/>
          <w:lang w:val="en-US"/>
        </w:rPr>
        <w:t>changes we have made.</w:t>
      </w:r>
      <w:r w:rsidR="00757552" w:rsidRPr="00757552">
        <w:rPr>
          <w:color w:val="4472C4" w:themeColor="accent1"/>
          <w:lang w:val="en-US"/>
        </w:rPr>
        <w:t xml:space="preserve"> Corresponding changes to the manuscript are colored in blue in the revised manuscript for ease of identification.</w:t>
      </w:r>
      <w:r w:rsidR="00AD75E3">
        <w:rPr>
          <w:color w:val="4472C4" w:themeColor="accent1"/>
          <w:lang w:val="en-US"/>
        </w:rPr>
        <w:t xml:space="preserve"> </w:t>
      </w:r>
    </w:p>
    <w:p w14:paraId="4375AE43" w14:textId="262362CB" w:rsidR="00783628" w:rsidRPr="00BE02C8" w:rsidRDefault="00783628" w:rsidP="00783628">
      <w:pPr>
        <w:pStyle w:val="Heading1"/>
        <w:rPr>
          <w:lang w:val="en-US"/>
        </w:rPr>
      </w:pPr>
      <w:r w:rsidRPr="00BE02C8">
        <w:rPr>
          <w:lang w:val="en-US"/>
        </w:rPr>
        <w:t>Comments from Reviewer 2</w:t>
      </w:r>
    </w:p>
    <w:p w14:paraId="190027DB" w14:textId="77777777" w:rsidR="00DF1C84" w:rsidRPr="00BE02C8" w:rsidRDefault="00DF1C84" w:rsidP="001D2F84">
      <w:pPr>
        <w:pStyle w:val="Newparagraph"/>
        <w:ind w:firstLine="360"/>
        <w:rPr>
          <w:i/>
          <w:iCs/>
          <w:lang w:val="en-US"/>
        </w:rPr>
      </w:pPr>
      <w:r w:rsidRPr="00BE02C8">
        <w:rPr>
          <w:i/>
          <w:iCs/>
          <w:lang w:val="en-US"/>
        </w:rPr>
        <w:t xml:space="preserve">Steinhart et al. provide an interesting study on immune infiltrate of HGSOC and demonstrate increased survival with B cell infiltration. Importantly, the authors demonstrate that interaction of B cells with macrophages increases survival. This study is of importance since as the reviewers mention, there is discrepancy in the information on B cells and HGSOC survival data and the authors raise the point that interaction with other immune cells warrant further study to better understand the TME in HGSOC. There are a few minor revisions that may strengthen the paper. </w:t>
      </w:r>
    </w:p>
    <w:p w14:paraId="00ED6159" w14:textId="7B91874A" w:rsidR="00783628" w:rsidRPr="00BE02C8" w:rsidRDefault="00783628" w:rsidP="001D2F84">
      <w:pPr>
        <w:pStyle w:val="Newparagraph"/>
        <w:ind w:firstLine="360"/>
        <w:rPr>
          <w:color w:val="4472C4" w:themeColor="accent1"/>
          <w:lang w:val="en-US"/>
        </w:rPr>
      </w:pPr>
      <w:r w:rsidRPr="00BE02C8">
        <w:rPr>
          <w:color w:val="4472C4" w:themeColor="accent1"/>
          <w:lang w:val="en-US"/>
        </w:rPr>
        <w:t xml:space="preserve">Thank you for a favorable </w:t>
      </w:r>
      <w:r w:rsidR="001D2F84" w:rsidRPr="00BE02C8">
        <w:rPr>
          <w:color w:val="4472C4" w:themeColor="accent1"/>
          <w:lang w:val="en-US"/>
        </w:rPr>
        <w:t>assessment</w:t>
      </w:r>
      <w:r w:rsidRPr="00BE02C8">
        <w:rPr>
          <w:color w:val="4472C4" w:themeColor="accent1"/>
          <w:lang w:val="en-US"/>
        </w:rPr>
        <w:t xml:space="preserve"> of our work</w:t>
      </w:r>
      <w:r w:rsidR="0062729E" w:rsidRPr="00BE02C8">
        <w:rPr>
          <w:color w:val="4472C4" w:themeColor="accent1"/>
          <w:lang w:val="en-US"/>
        </w:rPr>
        <w:t xml:space="preserve"> and its potential significance</w:t>
      </w:r>
      <w:r w:rsidR="00B23C3F" w:rsidRPr="00BE02C8">
        <w:rPr>
          <w:color w:val="4472C4" w:themeColor="accent1"/>
          <w:lang w:val="en-US"/>
        </w:rPr>
        <w:t>.</w:t>
      </w:r>
      <w:r w:rsidRPr="00BE02C8">
        <w:rPr>
          <w:color w:val="4472C4" w:themeColor="accent1"/>
          <w:lang w:val="en-US"/>
        </w:rPr>
        <w:t xml:space="preserve"> Below we carefully address your recommendations.</w:t>
      </w:r>
    </w:p>
    <w:p w14:paraId="2DBC3C18" w14:textId="00CC3CFC" w:rsidR="00783628" w:rsidRPr="00BE02C8" w:rsidRDefault="00634215" w:rsidP="00F977FC">
      <w:pPr>
        <w:pStyle w:val="Newparagraph"/>
        <w:numPr>
          <w:ilvl w:val="0"/>
          <w:numId w:val="4"/>
        </w:numPr>
        <w:rPr>
          <w:i/>
          <w:iCs/>
          <w:lang w:val="en-US"/>
        </w:rPr>
      </w:pPr>
      <w:r w:rsidRPr="00BE02C8">
        <w:rPr>
          <w:i/>
          <w:iCs/>
          <w:lang w:val="en-US"/>
        </w:rPr>
        <w:t>The paper highlights the importance of understanding the effects of immune cells on treatment response. While the authors assess overall survival, there is not an assessment of disease-free survival. It would be helpful to also see disease</w:t>
      </w:r>
      <w:r w:rsidR="00757552">
        <w:rPr>
          <w:i/>
          <w:iCs/>
          <w:lang w:val="en-US"/>
        </w:rPr>
        <w:t>-</w:t>
      </w:r>
      <w:r w:rsidRPr="00BE02C8">
        <w:rPr>
          <w:i/>
          <w:iCs/>
          <w:lang w:val="en-US"/>
        </w:rPr>
        <w:t xml:space="preserve">free survival from standard of </w:t>
      </w:r>
      <w:r w:rsidRPr="00BE02C8">
        <w:rPr>
          <w:i/>
          <w:iCs/>
          <w:lang w:val="en-US"/>
        </w:rPr>
        <w:lastRenderedPageBreak/>
        <w:t>care treatment and their association with B cell infiltrates (and B cell and macrophage interactions).</w:t>
      </w:r>
    </w:p>
    <w:p w14:paraId="0EB39BE0" w14:textId="23A3AC9E" w:rsidR="00D75789" w:rsidRDefault="00D75789" w:rsidP="001D2F84">
      <w:pPr>
        <w:pStyle w:val="Newparagraph"/>
        <w:ind w:firstLine="360"/>
        <w:rPr>
          <w:color w:val="4472C4" w:themeColor="accent1"/>
          <w:lang w:val="en-US"/>
        </w:rPr>
      </w:pPr>
    </w:p>
    <w:p w14:paraId="427BE959" w14:textId="367AF6A2" w:rsidR="00757552" w:rsidRDefault="00AE381D" w:rsidP="00757552">
      <w:pPr>
        <w:pStyle w:val="Newparagraph"/>
        <w:ind w:firstLine="360"/>
        <w:rPr>
          <w:color w:val="4472C4" w:themeColor="accent1"/>
          <w:lang w:val="en-US"/>
        </w:rPr>
      </w:pPr>
      <w:r>
        <w:rPr>
          <w:color w:val="4472C4" w:themeColor="accent1"/>
          <w:lang w:val="en-US"/>
        </w:rPr>
        <w:t xml:space="preserve">Thank you for your comment. We agree that disease-free survival is an important additional outcome to consider along with our original outcome, overall survival. To address your </w:t>
      </w:r>
      <w:r w:rsidR="005D6536">
        <w:rPr>
          <w:color w:val="4472C4" w:themeColor="accent1"/>
          <w:lang w:val="en-US"/>
        </w:rPr>
        <w:t>concerns,</w:t>
      </w:r>
      <w:r w:rsidR="005919B5">
        <w:rPr>
          <w:color w:val="4472C4" w:themeColor="accent1"/>
          <w:lang w:val="en-US"/>
        </w:rPr>
        <w:t xml:space="preserve"> we have added conducted an analysis of disease-free survival and its association with B cell infiltrates and B cell and macrophage interactions. </w:t>
      </w:r>
      <w:r w:rsidR="003D26F6">
        <w:rPr>
          <w:color w:val="4472C4" w:themeColor="accent1"/>
          <w:lang w:val="en-US"/>
        </w:rPr>
        <w:t xml:space="preserve"> The results of this analysis are presented in the supplement</w:t>
      </w:r>
      <w:r w:rsidR="00757552">
        <w:rPr>
          <w:color w:val="4472C4" w:themeColor="accent1"/>
          <w:lang w:val="en-US"/>
        </w:rPr>
        <w:t>al material</w:t>
      </w:r>
      <w:r w:rsidR="003D26F6">
        <w:rPr>
          <w:color w:val="4472C4" w:themeColor="accent1"/>
          <w:lang w:val="en-US"/>
        </w:rPr>
        <w:t xml:space="preserve"> as Kaplan Meier curves (Supplemental Figure 1) and a table of median survival days (Supplemental Table 1). Supplemental Table 1 is also reproduced below. </w:t>
      </w:r>
      <w:r w:rsidR="0023780B">
        <w:rPr>
          <w:color w:val="4472C4" w:themeColor="accent1"/>
          <w:lang w:val="en-US"/>
        </w:rPr>
        <w:t xml:space="preserve">Neither B cell percentage (p = 0.83) nor B cell to </w:t>
      </w:r>
      <w:r w:rsidR="005511B4">
        <w:rPr>
          <w:color w:val="4472C4" w:themeColor="accent1"/>
          <w:lang w:val="en-US"/>
        </w:rPr>
        <w:t>m</w:t>
      </w:r>
      <w:r w:rsidR="0023780B">
        <w:rPr>
          <w:color w:val="4472C4" w:themeColor="accent1"/>
          <w:lang w:val="en-US"/>
        </w:rPr>
        <w:t>acrophage interaction (p = 0.43) have a statistically significant effect on disease-free survival</w:t>
      </w:r>
      <w:r w:rsidR="009B1202">
        <w:rPr>
          <w:color w:val="4472C4" w:themeColor="accent1"/>
          <w:lang w:val="en-US"/>
        </w:rPr>
        <w:t xml:space="preserve"> (Supplemental Figure 1)</w:t>
      </w:r>
      <w:r w:rsidR="0023780B">
        <w:rPr>
          <w:color w:val="4472C4" w:themeColor="accent1"/>
          <w:lang w:val="en-US"/>
        </w:rPr>
        <w:t xml:space="preserve">. </w:t>
      </w:r>
      <w:r w:rsidR="009B1202">
        <w:rPr>
          <w:color w:val="4472C4" w:themeColor="accent1"/>
          <w:lang w:val="en-US"/>
        </w:rPr>
        <w:t>However, we see improvement in median survival time</w:t>
      </w:r>
      <w:r w:rsidR="00DB093E">
        <w:rPr>
          <w:color w:val="4472C4" w:themeColor="accent1"/>
          <w:lang w:val="en-US"/>
        </w:rPr>
        <w:t xml:space="preserve"> for the high vs. low B cell presence groups and for the high vs. low B cell – </w:t>
      </w:r>
      <w:r w:rsidR="005511B4">
        <w:rPr>
          <w:color w:val="4472C4" w:themeColor="accent1"/>
          <w:lang w:val="en-US"/>
        </w:rPr>
        <w:t>m</w:t>
      </w:r>
      <w:r w:rsidR="00DB093E">
        <w:rPr>
          <w:color w:val="4472C4" w:themeColor="accent1"/>
          <w:lang w:val="en-US"/>
        </w:rPr>
        <w:t xml:space="preserve">acrophage interaction groups for both survival outcomes. </w:t>
      </w:r>
      <w:r w:rsidR="00757552">
        <w:rPr>
          <w:color w:val="4472C4" w:themeColor="accent1"/>
          <w:lang w:val="en-US"/>
        </w:rPr>
        <w:t>This indicates that the direction of the effect for disease-free survival is the same as the direction of the effect for overall survival.</w:t>
      </w:r>
    </w:p>
    <w:p w14:paraId="36902382" w14:textId="73B206D4" w:rsidR="00757552" w:rsidRDefault="00DB093E" w:rsidP="007D716D">
      <w:pPr>
        <w:pStyle w:val="Newparagraph"/>
        <w:ind w:firstLine="360"/>
        <w:rPr>
          <w:color w:val="4472C4" w:themeColor="accent1"/>
          <w:lang w:val="en-US"/>
        </w:rPr>
      </w:pPr>
      <w:r>
        <w:rPr>
          <w:color w:val="4472C4" w:themeColor="accent1"/>
          <w:lang w:val="en-US"/>
        </w:rPr>
        <w:t>We believe these effects are not statistically significant for the disease-free survival outcome because the small number of subjects without a</w:t>
      </w:r>
      <w:r w:rsidR="00757552">
        <w:rPr>
          <w:color w:val="4472C4" w:themeColor="accent1"/>
          <w:lang w:val="en-US"/>
        </w:rPr>
        <w:t xml:space="preserve"> disease-free</w:t>
      </w:r>
      <w:r>
        <w:rPr>
          <w:color w:val="4472C4" w:themeColor="accent1"/>
          <w:lang w:val="en-US"/>
        </w:rPr>
        <w:t xml:space="preserve"> event for this outcome (6-7 subjects) lead to insufficient power to detect a significant effect. However, these results are promising and </w:t>
      </w:r>
      <w:r w:rsidR="006C6BE9">
        <w:rPr>
          <w:color w:val="4472C4" w:themeColor="accent1"/>
          <w:lang w:val="en-US"/>
        </w:rPr>
        <w:t>should be explored in a larger study.</w:t>
      </w:r>
      <w:r w:rsidR="00757552">
        <w:rPr>
          <w:color w:val="4472C4" w:themeColor="accent1"/>
          <w:lang w:val="en-US"/>
        </w:rPr>
        <w:t xml:space="preserve"> </w:t>
      </w:r>
      <w:r w:rsidR="00757552" w:rsidRPr="007D716D">
        <w:rPr>
          <w:color w:val="4472C4" w:themeColor="accent1"/>
          <w:lang w:val="en-US"/>
        </w:rPr>
        <w:t xml:space="preserve">We have also added the following line to the </w:t>
      </w:r>
      <w:r w:rsidR="007D716D" w:rsidRPr="007D716D">
        <w:rPr>
          <w:color w:val="4472C4" w:themeColor="accent1"/>
          <w:lang w:val="en-US"/>
        </w:rPr>
        <w:t xml:space="preserve">Results section of the </w:t>
      </w:r>
      <w:r w:rsidR="00757552" w:rsidRPr="007D716D">
        <w:rPr>
          <w:color w:val="4472C4" w:themeColor="accent1"/>
          <w:lang w:val="en-US"/>
        </w:rPr>
        <w:t xml:space="preserve">revised manuscript on page </w:t>
      </w:r>
      <w:r w:rsidR="007D716D" w:rsidRPr="007D716D">
        <w:rPr>
          <w:color w:val="4472C4" w:themeColor="accent1"/>
          <w:lang w:val="en-US"/>
        </w:rPr>
        <w:t>4:</w:t>
      </w:r>
    </w:p>
    <w:p w14:paraId="2012BDFD" w14:textId="12B27C4B" w:rsidR="00757552" w:rsidRDefault="00757552" w:rsidP="00757552">
      <w:pPr>
        <w:pStyle w:val="Newparagraph"/>
        <w:ind w:firstLine="360"/>
        <w:rPr>
          <w:ins w:id="2" w:author="Wrobel, Julia" w:date="2021-07-13T13:06:00Z"/>
          <w:color w:val="4472C4" w:themeColor="accent1"/>
          <w:lang w:val="en-US"/>
        </w:rPr>
      </w:pPr>
      <w:r>
        <w:rPr>
          <w:color w:val="4472C4" w:themeColor="accent1"/>
          <w:lang w:val="en-US"/>
        </w:rPr>
        <w:t xml:space="preserve">“Kaplan-Meier curves were also constructed to assess the relationship between disease-free survival and </w:t>
      </w:r>
      <w:r w:rsidR="00E945A6">
        <w:rPr>
          <w:color w:val="4472C4" w:themeColor="accent1"/>
          <w:lang w:val="en-US"/>
        </w:rPr>
        <w:t xml:space="preserve">B cell infiltrates (Supplemental Figure 1).  Subjects with high B cell infiltration and </w:t>
      </w:r>
      <w:r w:rsidR="00E945A6">
        <w:rPr>
          <w:color w:val="4472C4" w:themeColor="accent1"/>
          <w:lang w:val="en-US"/>
        </w:rPr>
        <w:lastRenderedPageBreak/>
        <w:t xml:space="preserve">high B cell – </w:t>
      </w:r>
      <w:r w:rsidR="005511B4">
        <w:rPr>
          <w:color w:val="4472C4" w:themeColor="accent1"/>
          <w:lang w:val="en-US"/>
        </w:rPr>
        <w:t>m</w:t>
      </w:r>
      <w:r w:rsidR="00E945A6">
        <w:rPr>
          <w:color w:val="4472C4" w:themeColor="accent1"/>
          <w:lang w:val="en-US"/>
        </w:rPr>
        <w:t>acrophage interaction expressed higher median disease-free survival, though results were not statistically significant (Supplemental Table 1).</w:t>
      </w:r>
      <w:r>
        <w:rPr>
          <w:color w:val="4472C4" w:themeColor="accent1"/>
          <w:lang w:val="en-US"/>
        </w:rPr>
        <w:t>”</w:t>
      </w:r>
    </w:p>
    <w:tbl>
      <w:tblPr>
        <w:tblStyle w:val="TableGrid"/>
        <w:tblW w:w="0" w:type="auto"/>
        <w:tblLook w:val="04A0" w:firstRow="1" w:lastRow="0" w:firstColumn="1" w:lastColumn="0" w:noHBand="0" w:noVBand="1"/>
      </w:tblPr>
      <w:tblGrid>
        <w:gridCol w:w="1435"/>
        <w:gridCol w:w="4230"/>
        <w:gridCol w:w="1077"/>
        <w:gridCol w:w="739"/>
        <w:gridCol w:w="1869"/>
      </w:tblGrid>
      <w:tr w:rsidR="005D6536" w14:paraId="79C78E51" w14:textId="77777777" w:rsidTr="00D11519">
        <w:tc>
          <w:tcPr>
            <w:tcW w:w="1435" w:type="dxa"/>
            <w:vMerge w:val="restart"/>
          </w:tcPr>
          <w:p w14:paraId="23607305" w14:textId="77777777" w:rsidR="005D6536" w:rsidRDefault="005D6536" w:rsidP="00D11519">
            <w:pPr>
              <w:rPr>
                <w:rFonts w:ascii="Arial" w:hAnsi="Arial" w:cs="Arial"/>
                <w:b/>
                <w:sz w:val="20"/>
                <w:szCs w:val="20"/>
              </w:rPr>
            </w:pPr>
            <w:r>
              <w:rPr>
                <w:rFonts w:ascii="Arial" w:hAnsi="Arial" w:cs="Arial"/>
                <w:b/>
                <w:sz w:val="20"/>
                <w:szCs w:val="20"/>
              </w:rPr>
              <w:t>Outcome</w:t>
            </w:r>
          </w:p>
        </w:tc>
        <w:tc>
          <w:tcPr>
            <w:tcW w:w="4230" w:type="dxa"/>
            <w:vMerge w:val="restart"/>
          </w:tcPr>
          <w:p w14:paraId="462955F1" w14:textId="77777777" w:rsidR="005D6536" w:rsidRDefault="005D6536" w:rsidP="00D11519">
            <w:pPr>
              <w:rPr>
                <w:rFonts w:ascii="Arial" w:hAnsi="Arial" w:cs="Arial"/>
                <w:b/>
                <w:sz w:val="20"/>
                <w:szCs w:val="20"/>
              </w:rPr>
            </w:pPr>
            <w:r>
              <w:rPr>
                <w:rFonts w:ascii="Arial" w:hAnsi="Arial" w:cs="Arial"/>
                <w:b/>
                <w:sz w:val="20"/>
                <w:szCs w:val="20"/>
              </w:rPr>
              <w:t>Variable</w:t>
            </w:r>
          </w:p>
        </w:tc>
        <w:tc>
          <w:tcPr>
            <w:tcW w:w="1816" w:type="dxa"/>
            <w:gridSpan w:val="2"/>
          </w:tcPr>
          <w:p w14:paraId="3AD2E833" w14:textId="77777777" w:rsidR="005D6536" w:rsidRDefault="005D6536" w:rsidP="00D11519">
            <w:pPr>
              <w:rPr>
                <w:rFonts w:ascii="Arial" w:hAnsi="Arial" w:cs="Arial"/>
                <w:b/>
                <w:sz w:val="20"/>
                <w:szCs w:val="20"/>
              </w:rPr>
            </w:pPr>
            <w:r>
              <w:rPr>
                <w:rFonts w:ascii="Arial" w:hAnsi="Arial" w:cs="Arial"/>
                <w:b/>
                <w:sz w:val="20"/>
                <w:szCs w:val="20"/>
              </w:rPr>
              <w:t>N</w:t>
            </w:r>
          </w:p>
        </w:tc>
        <w:tc>
          <w:tcPr>
            <w:tcW w:w="1869" w:type="dxa"/>
            <w:vMerge w:val="restart"/>
          </w:tcPr>
          <w:p w14:paraId="4822CAB6" w14:textId="77777777" w:rsidR="005D6536" w:rsidRDefault="005D6536" w:rsidP="00D11519">
            <w:pPr>
              <w:rPr>
                <w:rFonts w:ascii="Arial" w:hAnsi="Arial" w:cs="Arial"/>
                <w:b/>
                <w:sz w:val="20"/>
                <w:szCs w:val="20"/>
              </w:rPr>
            </w:pPr>
            <w:r>
              <w:rPr>
                <w:rFonts w:ascii="Arial" w:hAnsi="Arial" w:cs="Arial"/>
                <w:b/>
                <w:sz w:val="20"/>
                <w:szCs w:val="20"/>
              </w:rPr>
              <w:t>Median Survival in Days (95% CI)</w:t>
            </w:r>
          </w:p>
        </w:tc>
      </w:tr>
      <w:tr w:rsidR="005D6536" w14:paraId="487BCA3A" w14:textId="77777777" w:rsidTr="00D11519">
        <w:tc>
          <w:tcPr>
            <w:tcW w:w="1435" w:type="dxa"/>
            <w:vMerge/>
          </w:tcPr>
          <w:p w14:paraId="77ABB055" w14:textId="77777777" w:rsidR="005D6536" w:rsidRDefault="005D6536" w:rsidP="00D11519">
            <w:pPr>
              <w:rPr>
                <w:rFonts w:ascii="Arial" w:hAnsi="Arial" w:cs="Arial"/>
                <w:b/>
                <w:sz w:val="20"/>
                <w:szCs w:val="20"/>
              </w:rPr>
            </w:pPr>
          </w:p>
        </w:tc>
        <w:tc>
          <w:tcPr>
            <w:tcW w:w="4230" w:type="dxa"/>
            <w:vMerge/>
          </w:tcPr>
          <w:p w14:paraId="1098B746" w14:textId="77777777" w:rsidR="005D6536" w:rsidRDefault="005D6536" w:rsidP="00D11519">
            <w:pPr>
              <w:rPr>
                <w:rFonts w:ascii="Arial" w:hAnsi="Arial" w:cs="Arial"/>
                <w:b/>
                <w:sz w:val="20"/>
                <w:szCs w:val="20"/>
              </w:rPr>
            </w:pPr>
          </w:p>
        </w:tc>
        <w:tc>
          <w:tcPr>
            <w:tcW w:w="1077" w:type="dxa"/>
          </w:tcPr>
          <w:p w14:paraId="4DBBBEC9" w14:textId="77777777" w:rsidR="005D6536" w:rsidRDefault="005D6536" w:rsidP="00D11519">
            <w:pPr>
              <w:rPr>
                <w:rFonts w:ascii="Arial" w:hAnsi="Arial" w:cs="Arial"/>
                <w:b/>
                <w:sz w:val="20"/>
                <w:szCs w:val="20"/>
              </w:rPr>
            </w:pPr>
            <w:r>
              <w:rPr>
                <w:rFonts w:ascii="Arial" w:hAnsi="Arial" w:cs="Arial"/>
                <w:b/>
                <w:sz w:val="20"/>
                <w:szCs w:val="20"/>
              </w:rPr>
              <w:t>No event</w:t>
            </w:r>
          </w:p>
        </w:tc>
        <w:tc>
          <w:tcPr>
            <w:tcW w:w="739" w:type="dxa"/>
          </w:tcPr>
          <w:p w14:paraId="3693145D" w14:textId="77777777" w:rsidR="005D6536" w:rsidRDefault="005D6536" w:rsidP="00D11519">
            <w:pPr>
              <w:rPr>
                <w:rFonts w:ascii="Arial" w:hAnsi="Arial" w:cs="Arial"/>
                <w:b/>
                <w:sz w:val="20"/>
                <w:szCs w:val="20"/>
              </w:rPr>
            </w:pPr>
            <w:r>
              <w:rPr>
                <w:rFonts w:ascii="Arial" w:hAnsi="Arial" w:cs="Arial"/>
                <w:b/>
                <w:sz w:val="20"/>
                <w:szCs w:val="20"/>
              </w:rPr>
              <w:t>event</w:t>
            </w:r>
          </w:p>
        </w:tc>
        <w:tc>
          <w:tcPr>
            <w:tcW w:w="1869" w:type="dxa"/>
            <w:vMerge/>
          </w:tcPr>
          <w:p w14:paraId="43810A7A" w14:textId="77777777" w:rsidR="005D6536" w:rsidRDefault="005D6536" w:rsidP="00D11519">
            <w:pPr>
              <w:rPr>
                <w:rFonts w:ascii="Arial" w:hAnsi="Arial" w:cs="Arial"/>
                <w:b/>
                <w:sz w:val="20"/>
                <w:szCs w:val="20"/>
              </w:rPr>
            </w:pPr>
          </w:p>
        </w:tc>
      </w:tr>
      <w:tr w:rsidR="005D6536" w14:paraId="56284CC2" w14:textId="77777777" w:rsidTr="00D11519">
        <w:tc>
          <w:tcPr>
            <w:tcW w:w="1435" w:type="dxa"/>
            <w:vMerge w:val="restart"/>
          </w:tcPr>
          <w:p w14:paraId="500A0017" w14:textId="77777777" w:rsidR="005D6536" w:rsidRDefault="005D6536" w:rsidP="00D11519">
            <w:pPr>
              <w:rPr>
                <w:rFonts w:ascii="Arial" w:hAnsi="Arial" w:cs="Arial"/>
                <w:b/>
                <w:sz w:val="20"/>
                <w:szCs w:val="20"/>
              </w:rPr>
            </w:pPr>
            <w:r>
              <w:rPr>
                <w:rFonts w:ascii="Arial" w:hAnsi="Arial" w:cs="Arial"/>
                <w:b/>
                <w:sz w:val="20"/>
                <w:szCs w:val="20"/>
              </w:rPr>
              <w:t>Overall Survival</w:t>
            </w:r>
          </w:p>
        </w:tc>
        <w:tc>
          <w:tcPr>
            <w:tcW w:w="4230" w:type="dxa"/>
          </w:tcPr>
          <w:p w14:paraId="2AB25736"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B cell Presence High</w:t>
            </w:r>
          </w:p>
        </w:tc>
        <w:tc>
          <w:tcPr>
            <w:tcW w:w="1077" w:type="dxa"/>
          </w:tcPr>
          <w:p w14:paraId="16C878D4" w14:textId="77777777" w:rsidR="005D6536" w:rsidRPr="00A8056C" w:rsidRDefault="005D6536" w:rsidP="00D11519">
            <w:pPr>
              <w:rPr>
                <w:rFonts w:ascii="Arial" w:hAnsi="Arial" w:cs="Arial"/>
                <w:bCs/>
                <w:sz w:val="20"/>
                <w:szCs w:val="20"/>
              </w:rPr>
            </w:pPr>
            <w:r>
              <w:rPr>
                <w:rFonts w:ascii="Arial" w:hAnsi="Arial" w:cs="Arial"/>
                <w:bCs/>
                <w:sz w:val="20"/>
                <w:szCs w:val="20"/>
              </w:rPr>
              <w:t>24</w:t>
            </w:r>
          </w:p>
        </w:tc>
        <w:tc>
          <w:tcPr>
            <w:tcW w:w="739" w:type="dxa"/>
          </w:tcPr>
          <w:p w14:paraId="23D01810" w14:textId="77777777" w:rsidR="005D6536" w:rsidRPr="00A8056C" w:rsidRDefault="005D6536" w:rsidP="00D11519">
            <w:pPr>
              <w:rPr>
                <w:rFonts w:ascii="Arial" w:hAnsi="Arial" w:cs="Arial"/>
                <w:bCs/>
                <w:sz w:val="20"/>
                <w:szCs w:val="20"/>
              </w:rPr>
            </w:pPr>
            <w:r>
              <w:rPr>
                <w:rFonts w:ascii="Arial" w:hAnsi="Arial" w:cs="Arial"/>
                <w:bCs/>
                <w:sz w:val="20"/>
                <w:szCs w:val="20"/>
              </w:rPr>
              <w:t>28</w:t>
            </w:r>
          </w:p>
        </w:tc>
        <w:tc>
          <w:tcPr>
            <w:tcW w:w="1869" w:type="dxa"/>
          </w:tcPr>
          <w:p w14:paraId="0137D663"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2</w:t>
            </w:r>
            <w:r>
              <w:rPr>
                <w:rFonts w:ascii="Arial" w:hAnsi="Arial" w:cs="Arial"/>
                <w:bCs/>
                <w:sz w:val="20"/>
                <w:szCs w:val="20"/>
              </w:rPr>
              <w:t>608</w:t>
            </w:r>
            <w:r w:rsidRPr="00A8056C">
              <w:rPr>
                <w:rFonts w:ascii="Arial" w:hAnsi="Arial" w:cs="Arial"/>
                <w:bCs/>
                <w:sz w:val="20"/>
                <w:szCs w:val="20"/>
              </w:rPr>
              <w:t xml:space="preserve"> (</w:t>
            </w:r>
            <w:r>
              <w:rPr>
                <w:rFonts w:ascii="Arial" w:hAnsi="Arial" w:cs="Arial"/>
                <w:bCs/>
                <w:sz w:val="20"/>
                <w:szCs w:val="20"/>
              </w:rPr>
              <w:t>1795</w:t>
            </w:r>
            <w:r w:rsidRPr="00A8056C">
              <w:rPr>
                <w:rFonts w:ascii="Arial" w:hAnsi="Arial" w:cs="Arial"/>
                <w:bCs/>
                <w:sz w:val="20"/>
                <w:szCs w:val="20"/>
              </w:rPr>
              <w:t>-</w:t>
            </w:r>
            <w:r>
              <w:rPr>
                <w:rFonts w:ascii="Arial" w:hAnsi="Arial" w:cs="Arial"/>
                <w:bCs/>
                <w:sz w:val="20"/>
                <w:szCs w:val="20"/>
              </w:rPr>
              <w:t>3075</w:t>
            </w:r>
            <w:r w:rsidRPr="00A8056C">
              <w:rPr>
                <w:rFonts w:ascii="Arial" w:hAnsi="Arial" w:cs="Arial"/>
                <w:bCs/>
                <w:sz w:val="20"/>
                <w:szCs w:val="20"/>
              </w:rPr>
              <w:t>)</w:t>
            </w:r>
          </w:p>
        </w:tc>
      </w:tr>
      <w:tr w:rsidR="005D6536" w14:paraId="1264D4B5" w14:textId="77777777" w:rsidTr="00D11519">
        <w:tc>
          <w:tcPr>
            <w:tcW w:w="1435" w:type="dxa"/>
            <w:vMerge/>
          </w:tcPr>
          <w:p w14:paraId="6315A28A" w14:textId="77777777" w:rsidR="005D6536" w:rsidRDefault="005D6536" w:rsidP="00D11519">
            <w:pPr>
              <w:rPr>
                <w:rFonts w:ascii="Arial" w:hAnsi="Arial" w:cs="Arial"/>
                <w:b/>
                <w:sz w:val="20"/>
                <w:szCs w:val="20"/>
              </w:rPr>
            </w:pPr>
          </w:p>
        </w:tc>
        <w:tc>
          <w:tcPr>
            <w:tcW w:w="4230" w:type="dxa"/>
          </w:tcPr>
          <w:p w14:paraId="50097B4C"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B cell Presence Low</w:t>
            </w:r>
          </w:p>
        </w:tc>
        <w:tc>
          <w:tcPr>
            <w:tcW w:w="1077" w:type="dxa"/>
          </w:tcPr>
          <w:p w14:paraId="16CBF36B" w14:textId="77777777" w:rsidR="005D6536" w:rsidRPr="00A8056C" w:rsidRDefault="005D6536" w:rsidP="00D11519">
            <w:pPr>
              <w:rPr>
                <w:rFonts w:ascii="Arial" w:hAnsi="Arial" w:cs="Arial"/>
                <w:bCs/>
                <w:sz w:val="20"/>
                <w:szCs w:val="20"/>
              </w:rPr>
            </w:pPr>
            <w:r>
              <w:rPr>
                <w:rFonts w:ascii="Arial" w:hAnsi="Arial" w:cs="Arial"/>
                <w:bCs/>
                <w:sz w:val="20"/>
                <w:szCs w:val="20"/>
              </w:rPr>
              <w:t>11</w:t>
            </w:r>
          </w:p>
        </w:tc>
        <w:tc>
          <w:tcPr>
            <w:tcW w:w="739" w:type="dxa"/>
          </w:tcPr>
          <w:p w14:paraId="29461D6C" w14:textId="77777777" w:rsidR="005D6536" w:rsidRPr="00A8056C" w:rsidRDefault="005D6536" w:rsidP="00D11519">
            <w:pPr>
              <w:rPr>
                <w:rFonts w:ascii="Arial" w:hAnsi="Arial" w:cs="Arial"/>
                <w:bCs/>
                <w:sz w:val="20"/>
                <w:szCs w:val="20"/>
              </w:rPr>
            </w:pPr>
            <w:r>
              <w:rPr>
                <w:rFonts w:ascii="Arial" w:hAnsi="Arial" w:cs="Arial"/>
                <w:bCs/>
                <w:sz w:val="20"/>
                <w:szCs w:val="20"/>
              </w:rPr>
              <w:t>39</w:t>
            </w:r>
          </w:p>
        </w:tc>
        <w:tc>
          <w:tcPr>
            <w:tcW w:w="1869" w:type="dxa"/>
          </w:tcPr>
          <w:p w14:paraId="01E39201"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15</w:t>
            </w:r>
            <w:r>
              <w:rPr>
                <w:rFonts w:ascii="Arial" w:hAnsi="Arial" w:cs="Arial"/>
                <w:bCs/>
                <w:sz w:val="20"/>
                <w:szCs w:val="20"/>
              </w:rPr>
              <w:t>59</w:t>
            </w:r>
            <w:r w:rsidRPr="00A8056C">
              <w:rPr>
                <w:rFonts w:ascii="Arial" w:hAnsi="Arial" w:cs="Arial"/>
                <w:bCs/>
                <w:sz w:val="20"/>
                <w:szCs w:val="20"/>
              </w:rPr>
              <w:t xml:space="preserve"> (1</w:t>
            </w:r>
            <w:r>
              <w:rPr>
                <w:rFonts w:ascii="Arial" w:hAnsi="Arial" w:cs="Arial"/>
                <w:bCs/>
                <w:sz w:val="20"/>
                <w:szCs w:val="20"/>
              </w:rPr>
              <w:t>157</w:t>
            </w:r>
            <w:r w:rsidRPr="00A8056C">
              <w:rPr>
                <w:rFonts w:ascii="Arial" w:hAnsi="Arial" w:cs="Arial"/>
                <w:bCs/>
                <w:sz w:val="20"/>
                <w:szCs w:val="20"/>
              </w:rPr>
              <w:t>-</w:t>
            </w:r>
            <w:r>
              <w:rPr>
                <w:rFonts w:ascii="Arial" w:hAnsi="Arial" w:cs="Arial"/>
                <w:bCs/>
                <w:sz w:val="20"/>
                <w:szCs w:val="20"/>
              </w:rPr>
              <w:t>1698</w:t>
            </w:r>
            <w:r w:rsidRPr="00A8056C">
              <w:rPr>
                <w:rFonts w:ascii="Arial" w:hAnsi="Arial" w:cs="Arial"/>
                <w:bCs/>
                <w:sz w:val="20"/>
                <w:szCs w:val="20"/>
              </w:rPr>
              <w:t>)</w:t>
            </w:r>
          </w:p>
        </w:tc>
      </w:tr>
      <w:tr w:rsidR="005D6536" w14:paraId="66480936" w14:textId="77777777" w:rsidTr="00D11519">
        <w:tc>
          <w:tcPr>
            <w:tcW w:w="1435" w:type="dxa"/>
            <w:vMerge w:val="restart"/>
          </w:tcPr>
          <w:p w14:paraId="4140DAE7" w14:textId="77777777" w:rsidR="005D6536" w:rsidRDefault="005D6536" w:rsidP="00D11519">
            <w:pPr>
              <w:rPr>
                <w:rFonts w:ascii="Arial" w:hAnsi="Arial" w:cs="Arial"/>
                <w:b/>
                <w:sz w:val="20"/>
                <w:szCs w:val="20"/>
              </w:rPr>
            </w:pPr>
            <w:r>
              <w:rPr>
                <w:rFonts w:ascii="Arial" w:hAnsi="Arial" w:cs="Arial"/>
                <w:b/>
                <w:sz w:val="20"/>
                <w:szCs w:val="20"/>
              </w:rPr>
              <w:t>Disease-free Survival</w:t>
            </w:r>
          </w:p>
        </w:tc>
        <w:tc>
          <w:tcPr>
            <w:tcW w:w="4230" w:type="dxa"/>
          </w:tcPr>
          <w:p w14:paraId="701AB4C5"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B cell Presence High</w:t>
            </w:r>
          </w:p>
        </w:tc>
        <w:tc>
          <w:tcPr>
            <w:tcW w:w="1077" w:type="dxa"/>
          </w:tcPr>
          <w:p w14:paraId="4B95D623"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6</w:t>
            </w:r>
          </w:p>
        </w:tc>
        <w:tc>
          <w:tcPr>
            <w:tcW w:w="739" w:type="dxa"/>
          </w:tcPr>
          <w:p w14:paraId="4E44DE32" w14:textId="77777777" w:rsidR="005D6536" w:rsidRPr="00A8056C" w:rsidRDefault="005D6536" w:rsidP="00D11519">
            <w:pPr>
              <w:rPr>
                <w:rFonts w:ascii="Arial" w:hAnsi="Arial" w:cs="Arial"/>
                <w:bCs/>
                <w:sz w:val="20"/>
                <w:szCs w:val="20"/>
              </w:rPr>
            </w:pPr>
            <w:r>
              <w:rPr>
                <w:rFonts w:ascii="Arial" w:hAnsi="Arial" w:cs="Arial"/>
                <w:bCs/>
                <w:sz w:val="20"/>
                <w:szCs w:val="20"/>
              </w:rPr>
              <w:t>46</w:t>
            </w:r>
          </w:p>
        </w:tc>
        <w:tc>
          <w:tcPr>
            <w:tcW w:w="1869" w:type="dxa"/>
          </w:tcPr>
          <w:p w14:paraId="430D0A11"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6</w:t>
            </w:r>
            <w:r>
              <w:rPr>
                <w:rFonts w:ascii="Arial" w:hAnsi="Arial" w:cs="Arial"/>
                <w:bCs/>
                <w:sz w:val="20"/>
                <w:szCs w:val="20"/>
              </w:rPr>
              <w:t>86</w:t>
            </w:r>
            <w:r w:rsidRPr="00A8056C">
              <w:rPr>
                <w:rFonts w:ascii="Arial" w:hAnsi="Arial" w:cs="Arial"/>
                <w:bCs/>
                <w:sz w:val="20"/>
                <w:szCs w:val="20"/>
              </w:rPr>
              <w:t xml:space="preserve"> (6</w:t>
            </w:r>
            <w:r>
              <w:rPr>
                <w:rFonts w:ascii="Arial" w:hAnsi="Arial" w:cs="Arial"/>
                <w:bCs/>
                <w:sz w:val="20"/>
                <w:szCs w:val="20"/>
              </w:rPr>
              <w:t>04</w:t>
            </w:r>
            <w:r w:rsidRPr="00A8056C">
              <w:rPr>
                <w:rFonts w:ascii="Arial" w:hAnsi="Arial" w:cs="Arial"/>
                <w:bCs/>
                <w:sz w:val="20"/>
                <w:szCs w:val="20"/>
              </w:rPr>
              <w:t>-884)</w:t>
            </w:r>
          </w:p>
        </w:tc>
      </w:tr>
      <w:tr w:rsidR="005D6536" w14:paraId="3E0B6350" w14:textId="77777777" w:rsidTr="00D11519">
        <w:tc>
          <w:tcPr>
            <w:tcW w:w="1435" w:type="dxa"/>
            <w:vMerge/>
          </w:tcPr>
          <w:p w14:paraId="7496510E" w14:textId="77777777" w:rsidR="005D6536" w:rsidRDefault="005D6536" w:rsidP="00D11519">
            <w:pPr>
              <w:rPr>
                <w:rFonts w:ascii="Arial" w:hAnsi="Arial" w:cs="Arial"/>
                <w:b/>
                <w:sz w:val="20"/>
                <w:szCs w:val="20"/>
              </w:rPr>
            </w:pPr>
          </w:p>
        </w:tc>
        <w:tc>
          <w:tcPr>
            <w:tcW w:w="4230" w:type="dxa"/>
          </w:tcPr>
          <w:p w14:paraId="45B06A44"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B cell Presence Low</w:t>
            </w:r>
          </w:p>
        </w:tc>
        <w:tc>
          <w:tcPr>
            <w:tcW w:w="1077" w:type="dxa"/>
          </w:tcPr>
          <w:p w14:paraId="1BE98700"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7</w:t>
            </w:r>
          </w:p>
        </w:tc>
        <w:tc>
          <w:tcPr>
            <w:tcW w:w="739" w:type="dxa"/>
          </w:tcPr>
          <w:p w14:paraId="68ECCBBC" w14:textId="77777777" w:rsidR="005D6536" w:rsidRPr="00A8056C" w:rsidRDefault="005D6536" w:rsidP="00D11519">
            <w:pPr>
              <w:rPr>
                <w:rFonts w:ascii="Arial" w:hAnsi="Arial" w:cs="Arial"/>
                <w:bCs/>
                <w:sz w:val="20"/>
                <w:szCs w:val="20"/>
              </w:rPr>
            </w:pPr>
            <w:r>
              <w:rPr>
                <w:rFonts w:ascii="Arial" w:hAnsi="Arial" w:cs="Arial"/>
                <w:bCs/>
                <w:sz w:val="20"/>
                <w:szCs w:val="20"/>
              </w:rPr>
              <w:t>4</w:t>
            </w:r>
            <w:r w:rsidRPr="00A8056C">
              <w:rPr>
                <w:rFonts w:ascii="Arial" w:hAnsi="Arial" w:cs="Arial"/>
                <w:bCs/>
                <w:sz w:val="20"/>
                <w:szCs w:val="20"/>
              </w:rPr>
              <w:t>3</w:t>
            </w:r>
          </w:p>
        </w:tc>
        <w:tc>
          <w:tcPr>
            <w:tcW w:w="1869" w:type="dxa"/>
          </w:tcPr>
          <w:p w14:paraId="5F50E91A"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6</w:t>
            </w:r>
            <w:r>
              <w:rPr>
                <w:rFonts w:ascii="Arial" w:hAnsi="Arial" w:cs="Arial"/>
                <w:bCs/>
                <w:sz w:val="20"/>
                <w:szCs w:val="20"/>
              </w:rPr>
              <w:t>64</w:t>
            </w:r>
            <w:r w:rsidRPr="00A8056C">
              <w:rPr>
                <w:rFonts w:ascii="Arial" w:hAnsi="Arial" w:cs="Arial"/>
                <w:bCs/>
                <w:sz w:val="20"/>
                <w:szCs w:val="20"/>
              </w:rPr>
              <w:t xml:space="preserve"> (5</w:t>
            </w:r>
            <w:r>
              <w:rPr>
                <w:rFonts w:ascii="Arial" w:hAnsi="Arial" w:cs="Arial"/>
                <w:bCs/>
                <w:sz w:val="20"/>
                <w:szCs w:val="20"/>
              </w:rPr>
              <w:t>69</w:t>
            </w:r>
            <w:r w:rsidRPr="00A8056C">
              <w:rPr>
                <w:rFonts w:ascii="Arial" w:hAnsi="Arial" w:cs="Arial"/>
                <w:bCs/>
                <w:sz w:val="20"/>
                <w:szCs w:val="20"/>
              </w:rPr>
              <w:t>-864)</w:t>
            </w:r>
          </w:p>
        </w:tc>
      </w:tr>
      <w:tr w:rsidR="005D6536" w14:paraId="024A615F" w14:textId="77777777" w:rsidTr="00D11519">
        <w:tc>
          <w:tcPr>
            <w:tcW w:w="1435" w:type="dxa"/>
            <w:vMerge w:val="restart"/>
          </w:tcPr>
          <w:p w14:paraId="55EDB7DF" w14:textId="77777777" w:rsidR="005D6536" w:rsidRDefault="005D6536" w:rsidP="00D11519">
            <w:pPr>
              <w:rPr>
                <w:rFonts w:ascii="Arial" w:hAnsi="Arial" w:cs="Arial"/>
                <w:b/>
                <w:sz w:val="20"/>
                <w:szCs w:val="20"/>
              </w:rPr>
            </w:pPr>
            <w:r>
              <w:rPr>
                <w:rFonts w:ascii="Arial" w:hAnsi="Arial" w:cs="Arial"/>
                <w:b/>
                <w:sz w:val="20"/>
                <w:szCs w:val="20"/>
              </w:rPr>
              <w:t>Overall Survival</w:t>
            </w:r>
          </w:p>
        </w:tc>
        <w:tc>
          <w:tcPr>
            <w:tcW w:w="4230" w:type="dxa"/>
          </w:tcPr>
          <w:p w14:paraId="1BB3CE9D" w14:textId="7B910FB1" w:rsidR="005D6536" w:rsidRPr="00A8056C" w:rsidRDefault="005D6536" w:rsidP="00D11519">
            <w:pPr>
              <w:rPr>
                <w:rFonts w:ascii="Arial" w:hAnsi="Arial" w:cs="Arial"/>
                <w:bCs/>
                <w:sz w:val="20"/>
                <w:szCs w:val="20"/>
              </w:rPr>
            </w:pPr>
            <w:r w:rsidRPr="00A8056C">
              <w:rPr>
                <w:rFonts w:ascii="Arial" w:hAnsi="Arial" w:cs="Arial"/>
                <w:bCs/>
                <w:sz w:val="20"/>
                <w:szCs w:val="20"/>
              </w:rPr>
              <w:t xml:space="preserve">B cell – </w:t>
            </w:r>
            <w:r w:rsidR="005511B4">
              <w:rPr>
                <w:rFonts w:ascii="Arial" w:hAnsi="Arial" w:cs="Arial"/>
                <w:bCs/>
                <w:sz w:val="20"/>
                <w:szCs w:val="20"/>
              </w:rPr>
              <w:t>m</w:t>
            </w:r>
            <w:r w:rsidRPr="00A8056C">
              <w:rPr>
                <w:rFonts w:ascii="Arial" w:hAnsi="Arial" w:cs="Arial"/>
                <w:bCs/>
                <w:sz w:val="20"/>
                <w:szCs w:val="20"/>
              </w:rPr>
              <w:t>acrophage Interaction High</w:t>
            </w:r>
          </w:p>
        </w:tc>
        <w:tc>
          <w:tcPr>
            <w:tcW w:w="1077" w:type="dxa"/>
          </w:tcPr>
          <w:p w14:paraId="5C0A2663" w14:textId="77777777" w:rsidR="005D6536" w:rsidRPr="00A8056C" w:rsidRDefault="005D6536" w:rsidP="00D11519">
            <w:pPr>
              <w:rPr>
                <w:rFonts w:ascii="Arial" w:hAnsi="Arial" w:cs="Arial"/>
                <w:bCs/>
                <w:sz w:val="20"/>
                <w:szCs w:val="20"/>
              </w:rPr>
            </w:pPr>
            <w:r>
              <w:rPr>
                <w:rFonts w:ascii="Arial" w:hAnsi="Arial" w:cs="Arial"/>
                <w:bCs/>
                <w:sz w:val="20"/>
                <w:szCs w:val="20"/>
              </w:rPr>
              <w:t>24</w:t>
            </w:r>
          </w:p>
        </w:tc>
        <w:tc>
          <w:tcPr>
            <w:tcW w:w="739" w:type="dxa"/>
          </w:tcPr>
          <w:p w14:paraId="0C6F9D81" w14:textId="77777777" w:rsidR="005D6536" w:rsidRPr="00A8056C" w:rsidRDefault="005D6536" w:rsidP="00D11519">
            <w:pPr>
              <w:rPr>
                <w:rFonts w:ascii="Arial" w:hAnsi="Arial" w:cs="Arial"/>
                <w:bCs/>
                <w:sz w:val="20"/>
                <w:szCs w:val="20"/>
              </w:rPr>
            </w:pPr>
            <w:r>
              <w:rPr>
                <w:rFonts w:ascii="Arial" w:hAnsi="Arial" w:cs="Arial"/>
                <w:bCs/>
                <w:sz w:val="20"/>
                <w:szCs w:val="20"/>
              </w:rPr>
              <w:t>27</w:t>
            </w:r>
          </w:p>
        </w:tc>
        <w:tc>
          <w:tcPr>
            <w:tcW w:w="1869" w:type="dxa"/>
          </w:tcPr>
          <w:p w14:paraId="30FA02CE"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2301 (1</w:t>
            </w:r>
            <w:r>
              <w:rPr>
                <w:rFonts w:ascii="Arial" w:hAnsi="Arial" w:cs="Arial"/>
                <w:bCs/>
                <w:sz w:val="20"/>
                <w:szCs w:val="20"/>
              </w:rPr>
              <w:t>884</w:t>
            </w:r>
            <w:r w:rsidRPr="00A8056C">
              <w:rPr>
                <w:rFonts w:ascii="Arial" w:hAnsi="Arial" w:cs="Arial"/>
                <w:bCs/>
                <w:sz w:val="20"/>
                <w:szCs w:val="20"/>
              </w:rPr>
              <w:t>-</w:t>
            </w:r>
            <w:r>
              <w:rPr>
                <w:rFonts w:ascii="Arial" w:hAnsi="Arial" w:cs="Arial"/>
                <w:bCs/>
                <w:sz w:val="20"/>
                <w:szCs w:val="20"/>
              </w:rPr>
              <w:t>2738</w:t>
            </w:r>
            <w:r w:rsidRPr="00A8056C">
              <w:rPr>
                <w:rFonts w:ascii="Arial" w:hAnsi="Arial" w:cs="Arial"/>
                <w:bCs/>
                <w:sz w:val="20"/>
                <w:szCs w:val="20"/>
              </w:rPr>
              <w:t>)</w:t>
            </w:r>
          </w:p>
        </w:tc>
      </w:tr>
      <w:tr w:rsidR="005D6536" w14:paraId="3A3CE5EA" w14:textId="77777777" w:rsidTr="00D11519">
        <w:tc>
          <w:tcPr>
            <w:tcW w:w="1435" w:type="dxa"/>
            <w:vMerge/>
          </w:tcPr>
          <w:p w14:paraId="7A862664" w14:textId="77777777" w:rsidR="005D6536" w:rsidRDefault="005D6536" w:rsidP="00D11519">
            <w:pPr>
              <w:rPr>
                <w:rFonts w:ascii="Arial" w:hAnsi="Arial" w:cs="Arial"/>
                <w:b/>
                <w:sz w:val="20"/>
                <w:szCs w:val="20"/>
              </w:rPr>
            </w:pPr>
          </w:p>
        </w:tc>
        <w:tc>
          <w:tcPr>
            <w:tcW w:w="4230" w:type="dxa"/>
          </w:tcPr>
          <w:p w14:paraId="077BC2F8" w14:textId="211EA0A7" w:rsidR="005D6536" w:rsidRPr="00A8056C" w:rsidRDefault="005D6536" w:rsidP="00D11519">
            <w:pPr>
              <w:rPr>
                <w:rFonts w:ascii="Arial" w:hAnsi="Arial" w:cs="Arial"/>
                <w:bCs/>
                <w:sz w:val="20"/>
                <w:szCs w:val="20"/>
              </w:rPr>
            </w:pPr>
            <w:r w:rsidRPr="00A8056C">
              <w:rPr>
                <w:rFonts w:ascii="Arial" w:hAnsi="Arial" w:cs="Arial"/>
                <w:bCs/>
                <w:sz w:val="20"/>
                <w:szCs w:val="20"/>
              </w:rPr>
              <w:t xml:space="preserve">B cell – </w:t>
            </w:r>
            <w:r w:rsidR="005511B4">
              <w:rPr>
                <w:rFonts w:ascii="Arial" w:hAnsi="Arial" w:cs="Arial"/>
                <w:bCs/>
                <w:sz w:val="20"/>
                <w:szCs w:val="20"/>
              </w:rPr>
              <w:t>m</w:t>
            </w:r>
            <w:r w:rsidRPr="00A8056C">
              <w:rPr>
                <w:rFonts w:ascii="Arial" w:hAnsi="Arial" w:cs="Arial"/>
                <w:bCs/>
                <w:sz w:val="20"/>
                <w:szCs w:val="20"/>
              </w:rPr>
              <w:t>acrophage Interaction Low</w:t>
            </w:r>
          </w:p>
        </w:tc>
        <w:tc>
          <w:tcPr>
            <w:tcW w:w="1077" w:type="dxa"/>
          </w:tcPr>
          <w:p w14:paraId="31F35938" w14:textId="77777777" w:rsidR="005D6536" w:rsidRPr="00A8056C" w:rsidRDefault="005D6536" w:rsidP="00D11519">
            <w:pPr>
              <w:rPr>
                <w:rFonts w:ascii="Arial" w:hAnsi="Arial" w:cs="Arial"/>
                <w:bCs/>
                <w:sz w:val="20"/>
                <w:szCs w:val="20"/>
              </w:rPr>
            </w:pPr>
            <w:r>
              <w:rPr>
                <w:rFonts w:ascii="Arial" w:hAnsi="Arial" w:cs="Arial"/>
                <w:bCs/>
                <w:sz w:val="20"/>
                <w:szCs w:val="20"/>
              </w:rPr>
              <w:t>11</w:t>
            </w:r>
          </w:p>
        </w:tc>
        <w:tc>
          <w:tcPr>
            <w:tcW w:w="739" w:type="dxa"/>
          </w:tcPr>
          <w:p w14:paraId="5FB28ADD"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4</w:t>
            </w:r>
            <w:r>
              <w:rPr>
                <w:rFonts w:ascii="Arial" w:hAnsi="Arial" w:cs="Arial"/>
                <w:bCs/>
                <w:sz w:val="20"/>
                <w:szCs w:val="20"/>
              </w:rPr>
              <w:t>0</w:t>
            </w:r>
          </w:p>
        </w:tc>
        <w:tc>
          <w:tcPr>
            <w:tcW w:w="1869" w:type="dxa"/>
          </w:tcPr>
          <w:p w14:paraId="5F86321A"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15</w:t>
            </w:r>
            <w:r>
              <w:rPr>
                <w:rFonts w:ascii="Arial" w:hAnsi="Arial" w:cs="Arial"/>
                <w:bCs/>
                <w:sz w:val="20"/>
                <w:szCs w:val="20"/>
              </w:rPr>
              <w:t>59</w:t>
            </w:r>
            <w:r w:rsidRPr="00A8056C">
              <w:rPr>
                <w:rFonts w:ascii="Arial" w:hAnsi="Arial" w:cs="Arial"/>
                <w:bCs/>
                <w:sz w:val="20"/>
                <w:szCs w:val="20"/>
              </w:rPr>
              <w:t xml:space="preserve"> (1</w:t>
            </w:r>
            <w:r>
              <w:rPr>
                <w:rFonts w:ascii="Arial" w:hAnsi="Arial" w:cs="Arial"/>
                <w:bCs/>
                <w:sz w:val="20"/>
                <w:szCs w:val="20"/>
              </w:rPr>
              <w:t>075</w:t>
            </w:r>
            <w:r w:rsidRPr="00A8056C">
              <w:rPr>
                <w:rFonts w:ascii="Arial" w:hAnsi="Arial" w:cs="Arial"/>
                <w:bCs/>
                <w:sz w:val="20"/>
                <w:szCs w:val="20"/>
              </w:rPr>
              <w:t>-</w:t>
            </w:r>
            <w:r>
              <w:rPr>
                <w:rFonts w:ascii="Arial" w:hAnsi="Arial" w:cs="Arial"/>
                <w:bCs/>
                <w:sz w:val="20"/>
                <w:szCs w:val="20"/>
              </w:rPr>
              <w:t>1698</w:t>
            </w:r>
            <w:r w:rsidRPr="00A8056C">
              <w:rPr>
                <w:rFonts w:ascii="Arial" w:hAnsi="Arial" w:cs="Arial"/>
                <w:bCs/>
                <w:sz w:val="20"/>
                <w:szCs w:val="20"/>
              </w:rPr>
              <w:t>)</w:t>
            </w:r>
          </w:p>
        </w:tc>
      </w:tr>
      <w:tr w:rsidR="005D6536" w14:paraId="1598596D" w14:textId="77777777" w:rsidTr="00D11519">
        <w:tc>
          <w:tcPr>
            <w:tcW w:w="1435" w:type="dxa"/>
            <w:vMerge w:val="restart"/>
          </w:tcPr>
          <w:p w14:paraId="4D4D0D03" w14:textId="77777777" w:rsidR="005D6536" w:rsidRDefault="005D6536" w:rsidP="00D11519">
            <w:pPr>
              <w:rPr>
                <w:rFonts w:ascii="Arial" w:hAnsi="Arial" w:cs="Arial"/>
                <w:b/>
                <w:sz w:val="20"/>
                <w:szCs w:val="20"/>
              </w:rPr>
            </w:pPr>
            <w:r>
              <w:rPr>
                <w:rFonts w:ascii="Arial" w:hAnsi="Arial" w:cs="Arial"/>
                <w:b/>
                <w:sz w:val="20"/>
                <w:szCs w:val="20"/>
              </w:rPr>
              <w:t>Disease-free Survival</w:t>
            </w:r>
          </w:p>
        </w:tc>
        <w:tc>
          <w:tcPr>
            <w:tcW w:w="4230" w:type="dxa"/>
          </w:tcPr>
          <w:p w14:paraId="1FF8FF1D" w14:textId="1342F8EE" w:rsidR="005D6536" w:rsidRPr="00A8056C" w:rsidRDefault="005D6536" w:rsidP="00D11519">
            <w:pPr>
              <w:rPr>
                <w:rFonts w:ascii="Arial" w:hAnsi="Arial" w:cs="Arial"/>
                <w:bCs/>
                <w:sz w:val="20"/>
                <w:szCs w:val="20"/>
              </w:rPr>
            </w:pPr>
            <w:r w:rsidRPr="00A8056C">
              <w:rPr>
                <w:rFonts w:ascii="Arial" w:hAnsi="Arial" w:cs="Arial"/>
                <w:bCs/>
                <w:sz w:val="20"/>
                <w:szCs w:val="20"/>
              </w:rPr>
              <w:t xml:space="preserve">B cell – </w:t>
            </w:r>
            <w:r w:rsidR="005511B4">
              <w:rPr>
                <w:rFonts w:ascii="Arial" w:hAnsi="Arial" w:cs="Arial"/>
                <w:bCs/>
                <w:sz w:val="20"/>
                <w:szCs w:val="20"/>
              </w:rPr>
              <w:t>m</w:t>
            </w:r>
            <w:r w:rsidRPr="00A8056C">
              <w:rPr>
                <w:rFonts w:ascii="Arial" w:hAnsi="Arial" w:cs="Arial"/>
                <w:bCs/>
                <w:sz w:val="20"/>
                <w:szCs w:val="20"/>
              </w:rPr>
              <w:t>acrophage Interaction High</w:t>
            </w:r>
          </w:p>
        </w:tc>
        <w:tc>
          <w:tcPr>
            <w:tcW w:w="1077" w:type="dxa"/>
          </w:tcPr>
          <w:p w14:paraId="2E5FB8E7"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7</w:t>
            </w:r>
          </w:p>
        </w:tc>
        <w:tc>
          <w:tcPr>
            <w:tcW w:w="739" w:type="dxa"/>
          </w:tcPr>
          <w:p w14:paraId="294546B1" w14:textId="77777777" w:rsidR="005D6536" w:rsidRPr="00A8056C" w:rsidRDefault="005D6536" w:rsidP="00D11519">
            <w:pPr>
              <w:rPr>
                <w:rFonts w:ascii="Arial" w:hAnsi="Arial" w:cs="Arial"/>
                <w:bCs/>
                <w:sz w:val="20"/>
                <w:szCs w:val="20"/>
              </w:rPr>
            </w:pPr>
            <w:r>
              <w:rPr>
                <w:rFonts w:ascii="Arial" w:hAnsi="Arial" w:cs="Arial"/>
                <w:bCs/>
                <w:sz w:val="20"/>
                <w:szCs w:val="20"/>
              </w:rPr>
              <w:t>44</w:t>
            </w:r>
          </w:p>
        </w:tc>
        <w:tc>
          <w:tcPr>
            <w:tcW w:w="1869" w:type="dxa"/>
          </w:tcPr>
          <w:p w14:paraId="61B5C6CC" w14:textId="77777777" w:rsidR="005D6536" w:rsidRPr="00A8056C" w:rsidRDefault="005D6536" w:rsidP="00D11519">
            <w:pPr>
              <w:rPr>
                <w:rFonts w:ascii="Arial" w:hAnsi="Arial" w:cs="Arial"/>
                <w:bCs/>
                <w:sz w:val="20"/>
                <w:szCs w:val="20"/>
              </w:rPr>
            </w:pPr>
            <w:r>
              <w:rPr>
                <w:rFonts w:ascii="Arial" w:hAnsi="Arial" w:cs="Arial"/>
                <w:bCs/>
                <w:sz w:val="20"/>
                <w:szCs w:val="20"/>
              </w:rPr>
              <w:t>692</w:t>
            </w:r>
            <w:r w:rsidRPr="00A8056C">
              <w:rPr>
                <w:rFonts w:ascii="Arial" w:hAnsi="Arial" w:cs="Arial"/>
                <w:bCs/>
                <w:sz w:val="20"/>
                <w:szCs w:val="20"/>
              </w:rPr>
              <w:t xml:space="preserve"> (6</w:t>
            </w:r>
            <w:r>
              <w:rPr>
                <w:rFonts w:ascii="Arial" w:hAnsi="Arial" w:cs="Arial"/>
                <w:bCs/>
                <w:sz w:val="20"/>
                <w:szCs w:val="20"/>
              </w:rPr>
              <w:t>04</w:t>
            </w:r>
            <w:r w:rsidRPr="00A8056C">
              <w:rPr>
                <w:rFonts w:ascii="Arial" w:hAnsi="Arial" w:cs="Arial"/>
                <w:bCs/>
                <w:sz w:val="20"/>
                <w:szCs w:val="20"/>
              </w:rPr>
              <w:t>-</w:t>
            </w:r>
            <w:r>
              <w:rPr>
                <w:rFonts w:ascii="Arial" w:hAnsi="Arial" w:cs="Arial"/>
                <w:bCs/>
                <w:sz w:val="20"/>
                <w:szCs w:val="20"/>
              </w:rPr>
              <w:t>943</w:t>
            </w:r>
            <w:r w:rsidRPr="00A8056C">
              <w:rPr>
                <w:rFonts w:ascii="Arial" w:hAnsi="Arial" w:cs="Arial"/>
                <w:bCs/>
                <w:sz w:val="20"/>
                <w:szCs w:val="20"/>
              </w:rPr>
              <w:t>)</w:t>
            </w:r>
          </w:p>
        </w:tc>
      </w:tr>
      <w:tr w:rsidR="005D6536" w14:paraId="1276FFE6" w14:textId="77777777" w:rsidTr="00D11519">
        <w:tc>
          <w:tcPr>
            <w:tcW w:w="1435" w:type="dxa"/>
            <w:vMerge/>
          </w:tcPr>
          <w:p w14:paraId="10AB71DC" w14:textId="77777777" w:rsidR="005D6536" w:rsidRDefault="005D6536" w:rsidP="00D11519">
            <w:pPr>
              <w:rPr>
                <w:rFonts w:ascii="Arial" w:hAnsi="Arial" w:cs="Arial"/>
                <w:b/>
                <w:sz w:val="20"/>
                <w:szCs w:val="20"/>
              </w:rPr>
            </w:pPr>
          </w:p>
        </w:tc>
        <w:tc>
          <w:tcPr>
            <w:tcW w:w="4230" w:type="dxa"/>
          </w:tcPr>
          <w:p w14:paraId="1C3BAE6F" w14:textId="421DAB48" w:rsidR="005D6536" w:rsidRPr="00A8056C" w:rsidRDefault="005D6536" w:rsidP="00D11519">
            <w:pPr>
              <w:rPr>
                <w:rFonts w:ascii="Arial" w:hAnsi="Arial" w:cs="Arial"/>
                <w:bCs/>
                <w:sz w:val="20"/>
                <w:szCs w:val="20"/>
              </w:rPr>
            </w:pPr>
            <w:r w:rsidRPr="00A8056C">
              <w:rPr>
                <w:rFonts w:ascii="Arial" w:hAnsi="Arial" w:cs="Arial"/>
                <w:bCs/>
                <w:sz w:val="20"/>
                <w:szCs w:val="20"/>
              </w:rPr>
              <w:t xml:space="preserve">B cell – </w:t>
            </w:r>
            <w:r w:rsidR="005511B4">
              <w:rPr>
                <w:rFonts w:ascii="Arial" w:hAnsi="Arial" w:cs="Arial"/>
                <w:bCs/>
                <w:sz w:val="20"/>
                <w:szCs w:val="20"/>
              </w:rPr>
              <w:t>m</w:t>
            </w:r>
            <w:r w:rsidRPr="00A8056C">
              <w:rPr>
                <w:rFonts w:ascii="Arial" w:hAnsi="Arial" w:cs="Arial"/>
                <w:bCs/>
                <w:sz w:val="20"/>
                <w:szCs w:val="20"/>
              </w:rPr>
              <w:t>acrophage Interaction Low</w:t>
            </w:r>
          </w:p>
        </w:tc>
        <w:tc>
          <w:tcPr>
            <w:tcW w:w="1077" w:type="dxa"/>
          </w:tcPr>
          <w:p w14:paraId="389FA3ED"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6</w:t>
            </w:r>
          </w:p>
        </w:tc>
        <w:tc>
          <w:tcPr>
            <w:tcW w:w="739" w:type="dxa"/>
          </w:tcPr>
          <w:p w14:paraId="5F609F80" w14:textId="77777777" w:rsidR="005D6536" w:rsidRPr="00A8056C" w:rsidRDefault="005D6536" w:rsidP="00D11519">
            <w:pPr>
              <w:rPr>
                <w:rFonts w:ascii="Arial" w:hAnsi="Arial" w:cs="Arial"/>
                <w:bCs/>
                <w:sz w:val="20"/>
                <w:szCs w:val="20"/>
              </w:rPr>
            </w:pPr>
            <w:r>
              <w:rPr>
                <w:rFonts w:ascii="Arial" w:hAnsi="Arial" w:cs="Arial"/>
                <w:bCs/>
                <w:sz w:val="20"/>
                <w:szCs w:val="20"/>
              </w:rPr>
              <w:t>45</w:t>
            </w:r>
          </w:p>
        </w:tc>
        <w:tc>
          <w:tcPr>
            <w:tcW w:w="1869" w:type="dxa"/>
          </w:tcPr>
          <w:p w14:paraId="18D3DAA1" w14:textId="77777777" w:rsidR="005D6536" w:rsidRPr="00A8056C" w:rsidRDefault="005D6536" w:rsidP="00D11519">
            <w:pPr>
              <w:rPr>
                <w:rFonts w:ascii="Arial" w:hAnsi="Arial" w:cs="Arial"/>
                <w:bCs/>
                <w:sz w:val="20"/>
                <w:szCs w:val="20"/>
              </w:rPr>
            </w:pPr>
            <w:r w:rsidRPr="00A8056C">
              <w:rPr>
                <w:rFonts w:ascii="Arial" w:hAnsi="Arial" w:cs="Arial"/>
                <w:bCs/>
                <w:sz w:val="20"/>
                <w:szCs w:val="20"/>
              </w:rPr>
              <w:t>6</w:t>
            </w:r>
            <w:r>
              <w:rPr>
                <w:rFonts w:ascii="Arial" w:hAnsi="Arial" w:cs="Arial"/>
                <w:bCs/>
                <w:sz w:val="20"/>
                <w:szCs w:val="20"/>
              </w:rPr>
              <w:t>61</w:t>
            </w:r>
            <w:r w:rsidRPr="00A8056C">
              <w:rPr>
                <w:rFonts w:ascii="Arial" w:hAnsi="Arial" w:cs="Arial"/>
                <w:bCs/>
                <w:sz w:val="20"/>
                <w:szCs w:val="20"/>
              </w:rPr>
              <w:t xml:space="preserve"> (510-</w:t>
            </w:r>
            <w:r>
              <w:rPr>
                <w:rFonts w:ascii="Arial" w:hAnsi="Arial" w:cs="Arial"/>
                <w:bCs/>
                <w:sz w:val="20"/>
                <w:szCs w:val="20"/>
              </w:rPr>
              <w:t>853</w:t>
            </w:r>
            <w:r w:rsidRPr="00A8056C">
              <w:rPr>
                <w:rFonts w:ascii="Arial" w:hAnsi="Arial" w:cs="Arial"/>
                <w:bCs/>
                <w:sz w:val="20"/>
                <w:szCs w:val="20"/>
              </w:rPr>
              <w:t>)</w:t>
            </w:r>
          </w:p>
        </w:tc>
      </w:tr>
    </w:tbl>
    <w:p w14:paraId="3C87E24E" w14:textId="5B7F970E" w:rsidR="00D75789" w:rsidRPr="005E72AF" w:rsidRDefault="00E7510F" w:rsidP="005E72AF">
      <w:pPr>
        <w:pStyle w:val="Newparagraph"/>
        <w:ind w:firstLine="360"/>
        <w:rPr>
          <w:ins w:id="3" w:author="Wrobel, Julia" w:date="2021-07-13T13:06:00Z"/>
          <w:color w:val="4472C4" w:themeColor="accent1"/>
          <w:lang w:val="en-US"/>
        </w:rPr>
      </w:pPr>
      <w:r>
        <w:rPr>
          <w:color w:val="4472C4" w:themeColor="accent1"/>
          <w:lang w:val="en-US"/>
        </w:rPr>
        <w:t xml:space="preserve">Supplemental Table 1: Median survival time (in days) for overall survival and disease-free survival outcomes, split by high and low B cell presence and high and low B cell – </w:t>
      </w:r>
      <w:r w:rsidR="005511B4">
        <w:rPr>
          <w:color w:val="4472C4" w:themeColor="accent1"/>
          <w:lang w:val="en-US"/>
        </w:rPr>
        <w:t>m</w:t>
      </w:r>
      <w:r>
        <w:rPr>
          <w:color w:val="4472C4" w:themeColor="accent1"/>
          <w:lang w:val="en-US"/>
        </w:rPr>
        <w:t xml:space="preserve">acrophage interaction. </w:t>
      </w:r>
    </w:p>
    <w:p w14:paraId="692FABC0" w14:textId="77777777" w:rsidR="00D75789" w:rsidRPr="00BE02C8" w:rsidRDefault="00D75789" w:rsidP="001D2F84">
      <w:pPr>
        <w:pStyle w:val="Newparagraph"/>
        <w:ind w:firstLine="360"/>
        <w:rPr>
          <w:lang w:val="en-US"/>
        </w:rPr>
      </w:pPr>
    </w:p>
    <w:p w14:paraId="61A1EC8D" w14:textId="717E1A3B" w:rsidR="00275B8E" w:rsidRDefault="00783628" w:rsidP="00275B8E">
      <w:pPr>
        <w:pStyle w:val="Newparagraph"/>
        <w:numPr>
          <w:ilvl w:val="0"/>
          <w:numId w:val="4"/>
        </w:numPr>
        <w:rPr>
          <w:i/>
          <w:iCs/>
          <w:lang w:val="en-US"/>
        </w:rPr>
      </w:pPr>
      <w:r w:rsidRPr="00BE02C8">
        <w:rPr>
          <w:i/>
          <w:iCs/>
          <w:lang w:val="en-US"/>
        </w:rPr>
        <w:t xml:space="preserve">The </w:t>
      </w:r>
      <w:r w:rsidR="00634215" w:rsidRPr="00BE02C8">
        <w:rPr>
          <w:i/>
          <w:iCs/>
          <w:lang w:val="en-US"/>
        </w:rPr>
        <w:t>visual overview is quite useful however without a legend, it is unclear what is being displayed in B and C. It would also be beneficial to see the cell coordinates and phenotypes image for a low interaction and a high interaction example.</w:t>
      </w:r>
    </w:p>
    <w:p w14:paraId="0DC1491D" w14:textId="77777777" w:rsidR="00275B8E" w:rsidRPr="00275B8E" w:rsidRDefault="00275B8E" w:rsidP="00275B8E">
      <w:pPr>
        <w:pStyle w:val="Newparagraph"/>
        <w:ind w:left="360" w:firstLine="0"/>
        <w:rPr>
          <w:i/>
          <w:iCs/>
          <w:lang w:val="en-US"/>
        </w:rPr>
      </w:pPr>
    </w:p>
    <w:p w14:paraId="48A58A89" w14:textId="458CD317" w:rsidR="00A805AC" w:rsidRPr="0093424A" w:rsidRDefault="00C97E06" w:rsidP="0093424A">
      <w:pPr>
        <w:pStyle w:val="Newparagraph"/>
        <w:ind w:left="360" w:firstLine="360"/>
        <w:rPr>
          <w:color w:val="4472C4" w:themeColor="accent1"/>
          <w:lang w:val="en-US"/>
        </w:rPr>
      </w:pPr>
      <w:r>
        <w:rPr>
          <w:color w:val="4472C4" w:themeColor="accent1"/>
          <w:lang w:val="en-US"/>
        </w:rPr>
        <w:t xml:space="preserve">We are glad you </w:t>
      </w:r>
      <w:r w:rsidR="0003497A">
        <w:rPr>
          <w:color w:val="4472C4" w:themeColor="accent1"/>
          <w:lang w:val="en-US"/>
        </w:rPr>
        <w:t>found</w:t>
      </w:r>
      <w:r>
        <w:rPr>
          <w:color w:val="4472C4" w:themeColor="accent1"/>
          <w:lang w:val="en-US"/>
        </w:rPr>
        <w:t xml:space="preserve"> our visual overview </w:t>
      </w:r>
      <w:r w:rsidR="0003497A">
        <w:rPr>
          <w:color w:val="4472C4" w:themeColor="accent1"/>
          <w:lang w:val="en-US"/>
        </w:rPr>
        <w:t xml:space="preserve">useful and believe our edits to the overview in response to your comments have clarified its interpretation for future readers. </w:t>
      </w:r>
      <w:r w:rsidR="001268AC">
        <w:rPr>
          <w:color w:val="4472C4" w:themeColor="accent1"/>
          <w:lang w:val="en-US"/>
        </w:rPr>
        <w:t xml:space="preserve">The updated visual overview is attached to our revised manuscript. Specifically, we have added text to images B and C of the upper left panel of the visual overview to indicate that B is a cartoon representation of a multi-spectral immunohistochemistry image, and C shows cell and nuclei </w:t>
      </w:r>
      <w:r w:rsidR="001268AC">
        <w:rPr>
          <w:color w:val="4472C4" w:themeColor="accent1"/>
          <w:lang w:val="en-US"/>
        </w:rPr>
        <w:lastRenderedPageBreak/>
        <w:t>segmentation within that image.</w:t>
      </w:r>
      <w:r w:rsidR="001A1AFD">
        <w:rPr>
          <w:color w:val="4472C4" w:themeColor="accent1"/>
          <w:lang w:val="en-US"/>
        </w:rPr>
        <w:t xml:space="preserve"> We have also added a picture of the cell coordinates to the phenotypes image for each (low and high) interaction example.</w:t>
      </w:r>
    </w:p>
    <w:p w14:paraId="29BE0B85" w14:textId="77777777" w:rsidR="00A805AC" w:rsidRPr="00BE02C8" w:rsidRDefault="00A805AC" w:rsidP="00A805AC">
      <w:pPr>
        <w:pStyle w:val="Newparagraph"/>
        <w:ind w:firstLine="0"/>
        <w:rPr>
          <w:i/>
          <w:iCs/>
          <w:lang w:val="en-US"/>
        </w:rPr>
      </w:pPr>
    </w:p>
    <w:p w14:paraId="6DDE88A9" w14:textId="00A627BD" w:rsidR="00941DD1" w:rsidRPr="00BE02C8" w:rsidRDefault="00634215" w:rsidP="00F42DB3">
      <w:pPr>
        <w:pStyle w:val="Newparagraph"/>
        <w:numPr>
          <w:ilvl w:val="0"/>
          <w:numId w:val="4"/>
        </w:numPr>
        <w:rPr>
          <w:i/>
          <w:iCs/>
          <w:lang w:val="en-US"/>
        </w:rPr>
      </w:pPr>
      <w:r w:rsidRPr="00BE02C8">
        <w:rPr>
          <w:i/>
          <w:iCs/>
          <w:lang w:val="en-US"/>
        </w:rPr>
        <w:t>Why was 25 microns chosen as the cutoff for interaction?</w:t>
      </w:r>
    </w:p>
    <w:p w14:paraId="6FD202C4" w14:textId="06967BF1" w:rsidR="00634263" w:rsidRDefault="005D292A" w:rsidP="002566B1">
      <w:pPr>
        <w:pStyle w:val="Newparagraph"/>
        <w:ind w:firstLine="360"/>
        <w:rPr>
          <w:color w:val="4472C4" w:themeColor="accent1"/>
          <w:lang w:val="en-US"/>
        </w:rPr>
      </w:pPr>
      <w:r>
        <w:rPr>
          <w:color w:val="4472C4" w:themeColor="accent1"/>
          <w:lang w:val="en-US"/>
        </w:rPr>
        <w:t xml:space="preserve">This is a great question. </w:t>
      </w:r>
      <w:r w:rsidR="000F124B">
        <w:rPr>
          <w:color w:val="4472C4" w:themeColor="accent1"/>
          <w:lang w:val="en-US"/>
        </w:rPr>
        <w:t xml:space="preserve">Macrophages are typically 20-21 microns in diameter and B cells are </w:t>
      </w:r>
      <w:r>
        <w:rPr>
          <w:color w:val="4472C4" w:themeColor="accent1"/>
          <w:lang w:val="en-US"/>
        </w:rPr>
        <w:t xml:space="preserve">typically </w:t>
      </w:r>
      <w:r w:rsidR="000F124B">
        <w:rPr>
          <w:color w:val="4472C4" w:themeColor="accent1"/>
          <w:lang w:val="en-US"/>
        </w:rPr>
        <w:t xml:space="preserve">5-7 microns in diameter. Our cell locations are measured from the center of the cell, so a </w:t>
      </w:r>
      <w:proofErr w:type="gramStart"/>
      <w:r w:rsidR="000F124B">
        <w:rPr>
          <w:color w:val="4472C4" w:themeColor="accent1"/>
          <w:lang w:val="en-US"/>
        </w:rPr>
        <w:t>25 micron</w:t>
      </w:r>
      <w:proofErr w:type="gramEnd"/>
      <w:r w:rsidR="000F124B">
        <w:rPr>
          <w:color w:val="4472C4" w:themeColor="accent1"/>
          <w:lang w:val="en-US"/>
        </w:rPr>
        <w:t xml:space="preserve"> maximum interaction distance </w:t>
      </w:r>
      <w:r>
        <w:rPr>
          <w:color w:val="4472C4" w:themeColor="accent1"/>
          <w:lang w:val="en-US"/>
        </w:rPr>
        <w:t>indicates</w:t>
      </w:r>
      <w:r w:rsidR="000F124B">
        <w:rPr>
          <w:color w:val="4472C4" w:themeColor="accent1"/>
          <w:lang w:val="en-US"/>
        </w:rPr>
        <w:t xml:space="preserve"> that the outer edges of the interacting B cell and </w:t>
      </w:r>
      <w:r w:rsidR="005511B4">
        <w:rPr>
          <w:color w:val="4472C4" w:themeColor="accent1"/>
          <w:lang w:val="en-US"/>
        </w:rPr>
        <w:t>m</w:t>
      </w:r>
      <w:r w:rsidR="000F124B">
        <w:rPr>
          <w:color w:val="4472C4" w:themeColor="accent1"/>
          <w:lang w:val="en-US"/>
        </w:rPr>
        <w:t>acrophage are within very close proximity</w:t>
      </w:r>
      <w:r>
        <w:rPr>
          <w:color w:val="4472C4" w:themeColor="accent1"/>
          <w:lang w:val="en-US"/>
        </w:rPr>
        <w:t xml:space="preserve"> (12-14 microns apart at most)</w:t>
      </w:r>
      <w:r w:rsidR="000F124B">
        <w:rPr>
          <w:color w:val="4472C4" w:themeColor="accent1"/>
          <w:lang w:val="en-US"/>
        </w:rPr>
        <w:t xml:space="preserve">.  However, to ensure that our findings are robust to other interaction </w:t>
      </w:r>
      <w:r>
        <w:rPr>
          <w:color w:val="4472C4" w:themeColor="accent1"/>
          <w:lang w:val="en-US"/>
        </w:rPr>
        <w:t xml:space="preserve">distance </w:t>
      </w:r>
      <w:r w:rsidR="000F124B">
        <w:rPr>
          <w:color w:val="4472C4" w:themeColor="accent1"/>
          <w:lang w:val="en-US"/>
        </w:rPr>
        <w:t xml:space="preserve">cutoffs we </w:t>
      </w:r>
      <w:r w:rsidR="00567FC7">
        <w:rPr>
          <w:color w:val="4472C4" w:themeColor="accent1"/>
          <w:lang w:val="en-US"/>
        </w:rPr>
        <w:t>performed a sensitivity analysis</w:t>
      </w:r>
      <w:r w:rsidR="003F2876">
        <w:rPr>
          <w:color w:val="4472C4" w:themeColor="accent1"/>
          <w:lang w:val="en-US"/>
        </w:rPr>
        <w:t xml:space="preserve"> at 20 and 30 micron distance cutoffs. </w:t>
      </w:r>
      <w:r w:rsidR="000C5951">
        <w:rPr>
          <w:color w:val="4472C4" w:themeColor="accent1"/>
          <w:lang w:val="en-US"/>
        </w:rPr>
        <w:t xml:space="preserve">Specifically, </w:t>
      </w:r>
      <w:r w:rsidR="00CF3BC1">
        <w:rPr>
          <w:color w:val="4472C4" w:themeColor="accent1"/>
          <w:lang w:val="en-US"/>
        </w:rPr>
        <w:t xml:space="preserve">we reran the adjusted Cox Proportional </w:t>
      </w:r>
      <w:r>
        <w:rPr>
          <w:color w:val="4472C4" w:themeColor="accent1"/>
          <w:lang w:val="en-US"/>
        </w:rPr>
        <w:t>H</w:t>
      </w:r>
      <w:r w:rsidR="00CF3BC1">
        <w:rPr>
          <w:color w:val="4472C4" w:themeColor="accent1"/>
          <w:lang w:val="en-US"/>
        </w:rPr>
        <w:t xml:space="preserve">azards model </w:t>
      </w:r>
      <w:r w:rsidR="00FC2709">
        <w:rPr>
          <w:color w:val="4472C4" w:themeColor="accent1"/>
          <w:lang w:val="en-US"/>
        </w:rPr>
        <w:t xml:space="preserve">described in Table 1B of our original manuscript at interaction cutoffs of 20 and 30 microns. </w:t>
      </w:r>
      <w:r w:rsidR="00A5030D">
        <w:rPr>
          <w:color w:val="4472C4" w:themeColor="accent1"/>
          <w:lang w:val="en-US"/>
        </w:rPr>
        <w:t>The results of this sensitivity analysis are provided in Supplemental Table</w:t>
      </w:r>
      <w:r w:rsidR="005D6536">
        <w:rPr>
          <w:color w:val="4472C4" w:themeColor="accent1"/>
          <w:lang w:val="en-US"/>
        </w:rPr>
        <w:t xml:space="preserve"> 2</w:t>
      </w:r>
      <w:r>
        <w:rPr>
          <w:color w:val="4472C4" w:themeColor="accent1"/>
          <w:lang w:val="en-US"/>
        </w:rPr>
        <w:t>, and recapitulate</w:t>
      </w:r>
      <w:r w:rsidR="00CC3DF2">
        <w:rPr>
          <w:color w:val="4472C4" w:themeColor="accent1"/>
          <w:lang w:val="en-US"/>
        </w:rPr>
        <w:t xml:space="preserve"> our main conclusion from the </w:t>
      </w:r>
      <w:r>
        <w:rPr>
          <w:color w:val="4472C4" w:themeColor="accent1"/>
          <w:lang w:val="en-US"/>
        </w:rPr>
        <w:t xml:space="preserve">original </w:t>
      </w:r>
      <w:r w:rsidR="00CC3DF2">
        <w:rPr>
          <w:color w:val="4472C4" w:themeColor="accent1"/>
          <w:lang w:val="en-US"/>
        </w:rPr>
        <w:t>manuscript that higher B cell-</w:t>
      </w:r>
      <w:r w:rsidR="005511B4">
        <w:rPr>
          <w:color w:val="4472C4" w:themeColor="accent1"/>
          <w:lang w:val="en-US"/>
        </w:rPr>
        <w:t>m</w:t>
      </w:r>
      <w:r w:rsidR="00CC3DF2">
        <w:rPr>
          <w:color w:val="4472C4" w:themeColor="accent1"/>
          <w:lang w:val="en-US"/>
        </w:rPr>
        <w:t xml:space="preserve">acrophage interaction is associated </w:t>
      </w:r>
      <w:r>
        <w:rPr>
          <w:color w:val="4472C4" w:themeColor="accent1"/>
          <w:lang w:val="en-US"/>
        </w:rPr>
        <w:t>with</w:t>
      </w:r>
      <w:r w:rsidR="007111C6">
        <w:rPr>
          <w:color w:val="4472C4" w:themeColor="accent1"/>
          <w:lang w:val="en-US"/>
        </w:rPr>
        <w:t xml:space="preserve"> increased overall survival (</w:t>
      </w:r>
      <w:r w:rsidR="007111C6" w:rsidRPr="005D6536">
        <w:rPr>
          <w:color w:val="4472C4" w:themeColor="accent1"/>
          <w:lang w:val="en-US"/>
        </w:rPr>
        <w:t xml:space="preserve">p </w:t>
      </w:r>
      <w:proofErr w:type="gramStart"/>
      <w:r w:rsidR="007111C6" w:rsidRPr="005D6536">
        <w:rPr>
          <w:color w:val="4472C4" w:themeColor="accent1"/>
          <w:lang w:val="en-US"/>
        </w:rPr>
        <w:t xml:space="preserve">= </w:t>
      </w:r>
      <w:r w:rsidR="005D6536" w:rsidRPr="005D6536">
        <w:rPr>
          <w:color w:val="4472C4" w:themeColor="accent1"/>
          <w:lang w:val="en-US"/>
        </w:rPr>
        <w:t xml:space="preserve"> .</w:t>
      </w:r>
      <w:proofErr w:type="gramEnd"/>
      <w:r w:rsidR="005D6536" w:rsidRPr="005D6536">
        <w:rPr>
          <w:color w:val="4472C4" w:themeColor="accent1"/>
          <w:lang w:val="en-US"/>
        </w:rPr>
        <w:t>002</w:t>
      </w:r>
      <w:r w:rsidR="007111C6" w:rsidRPr="005D6536">
        <w:rPr>
          <w:color w:val="4472C4" w:themeColor="accent1"/>
          <w:lang w:val="en-US"/>
        </w:rPr>
        <w:t xml:space="preserve"> and p =  </w:t>
      </w:r>
      <w:r w:rsidR="005D6536" w:rsidRPr="005D6536">
        <w:rPr>
          <w:color w:val="4472C4" w:themeColor="accent1"/>
          <w:lang w:val="en-US"/>
        </w:rPr>
        <w:t xml:space="preserve">.004 </w:t>
      </w:r>
      <w:r w:rsidR="007111C6" w:rsidRPr="005D6536">
        <w:rPr>
          <w:color w:val="4472C4" w:themeColor="accent1"/>
          <w:lang w:val="en-US"/>
        </w:rPr>
        <w:t>at 20 micron and 30 micron cutoffs, respectively</w:t>
      </w:r>
      <w:r w:rsidR="007111C6">
        <w:rPr>
          <w:color w:val="4472C4" w:themeColor="accent1"/>
          <w:lang w:val="en-US"/>
        </w:rPr>
        <w:t>).</w:t>
      </w:r>
      <w:r w:rsidR="002566B1">
        <w:rPr>
          <w:color w:val="4472C4" w:themeColor="accent1"/>
          <w:lang w:val="en-US"/>
        </w:rPr>
        <w:t xml:space="preserve"> </w:t>
      </w:r>
      <w:r w:rsidR="00634263">
        <w:rPr>
          <w:color w:val="4472C4" w:themeColor="accent1"/>
          <w:lang w:val="en-US"/>
        </w:rPr>
        <w:t xml:space="preserve">We believe this sensitivity analysis bolsters the original findings in our paper, and have added the following sentence to the </w:t>
      </w:r>
      <w:r w:rsidR="0068705E">
        <w:rPr>
          <w:color w:val="4472C4" w:themeColor="accent1"/>
          <w:lang w:val="en-US"/>
        </w:rPr>
        <w:t>Methods</w:t>
      </w:r>
      <w:r w:rsidR="00634263">
        <w:rPr>
          <w:color w:val="4472C4" w:themeColor="accent1"/>
          <w:lang w:val="en-US"/>
        </w:rPr>
        <w:t xml:space="preserve"> section of our revised manuscript</w:t>
      </w:r>
      <w:r w:rsidR="0068705E">
        <w:rPr>
          <w:color w:val="4472C4" w:themeColor="accent1"/>
          <w:lang w:val="en-US"/>
        </w:rPr>
        <w:t xml:space="preserve"> </w:t>
      </w:r>
      <w:r w:rsidR="002D5C25">
        <w:rPr>
          <w:color w:val="4472C4" w:themeColor="accent1"/>
          <w:lang w:val="en-US"/>
        </w:rPr>
        <w:t>on page 3:</w:t>
      </w:r>
    </w:p>
    <w:p w14:paraId="2B7EF951" w14:textId="5716DDF2" w:rsidR="00585477" w:rsidRPr="000F19DB" w:rsidRDefault="00634263" w:rsidP="000F19DB">
      <w:pPr>
        <w:pStyle w:val="Newparagraph"/>
        <w:ind w:firstLine="360"/>
        <w:rPr>
          <w:ins w:id="4" w:author="Wrobel, Julia" w:date="2021-07-13T13:18:00Z"/>
          <w:i/>
          <w:iCs/>
          <w:color w:val="4472C4" w:themeColor="accent1"/>
          <w:lang w:val="en-US"/>
        </w:rPr>
      </w:pPr>
      <w:r>
        <w:rPr>
          <w:i/>
          <w:iCs/>
          <w:color w:val="4472C4" w:themeColor="accent1"/>
          <w:lang w:val="en-US"/>
        </w:rPr>
        <w:t>“</w:t>
      </w:r>
      <w:r w:rsidR="00AC6332" w:rsidRPr="002D5C25">
        <w:rPr>
          <w:i/>
          <w:iCs/>
          <w:color w:val="4472C4" w:themeColor="accent1"/>
          <w:lang w:val="en-US"/>
        </w:rPr>
        <w:t>To verify the robustness of our interaction variable we performed a sensitivity analysis with interaction cutoffs and 20 and 30 microns</w:t>
      </w:r>
      <w:r w:rsidRPr="002D5C25">
        <w:rPr>
          <w:i/>
          <w:iCs/>
          <w:color w:val="4472C4" w:themeColor="accent1"/>
          <w:lang w:val="en-US"/>
        </w:rPr>
        <w:t>.</w:t>
      </w:r>
      <w:r w:rsidR="00AC6332" w:rsidRPr="002D5C25">
        <w:rPr>
          <w:i/>
          <w:iCs/>
          <w:color w:val="4472C4" w:themeColor="accent1"/>
          <w:lang w:val="en-US"/>
        </w:rPr>
        <w:t xml:space="preserve"> Results of this sensitivity analysis</w:t>
      </w:r>
      <w:r w:rsidR="00693FD2" w:rsidRPr="002D5C25">
        <w:rPr>
          <w:i/>
          <w:iCs/>
          <w:color w:val="4472C4" w:themeColor="accent1"/>
          <w:lang w:val="en-US"/>
        </w:rPr>
        <w:t xml:space="preserve"> reflect those at a </w:t>
      </w:r>
      <w:proofErr w:type="gramStart"/>
      <w:r w:rsidR="00693FD2" w:rsidRPr="002D5C25">
        <w:rPr>
          <w:i/>
          <w:iCs/>
          <w:color w:val="4472C4" w:themeColor="accent1"/>
          <w:lang w:val="en-US"/>
        </w:rPr>
        <w:t>25 micron</w:t>
      </w:r>
      <w:proofErr w:type="gramEnd"/>
      <w:r w:rsidR="00693FD2" w:rsidRPr="002D5C25">
        <w:rPr>
          <w:i/>
          <w:iCs/>
          <w:color w:val="4472C4" w:themeColor="accent1"/>
          <w:lang w:val="en-US"/>
        </w:rPr>
        <w:t xml:space="preserve"> interaction cutoff and</w:t>
      </w:r>
      <w:r w:rsidR="00AC6332" w:rsidRPr="002D5C25">
        <w:rPr>
          <w:i/>
          <w:iCs/>
          <w:color w:val="4472C4" w:themeColor="accent1"/>
          <w:lang w:val="en-US"/>
        </w:rPr>
        <w:t xml:space="preserve"> are provided in the supplementary material</w:t>
      </w:r>
      <w:r w:rsidR="00AC6332">
        <w:rPr>
          <w:i/>
          <w:iCs/>
          <w:color w:val="4472C4" w:themeColor="accent1"/>
          <w:lang w:val="en-US"/>
        </w:rPr>
        <w:t>.</w:t>
      </w:r>
      <w:r>
        <w:rPr>
          <w:i/>
          <w:iCs/>
          <w:color w:val="4472C4" w:themeColor="accent1"/>
          <w:lang w:val="en-US"/>
        </w:rPr>
        <w:t>”</w:t>
      </w:r>
    </w:p>
    <w:p w14:paraId="549B683C" w14:textId="77777777" w:rsidR="00585477" w:rsidRPr="00BE02C8" w:rsidRDefault="00585477" w:rsidP="000F19DB">
      <w:pPr>
        <w:pStyle w:val="Newparagraph"/>
        <w:ind w:firstLine="0"/>
        <w:rPr>
          <w:color w:val="4472C4" w:themeColor="accent1"/>
          <w:lang w:val="en-US"/>
        </w:rPr>
      </w:pPr>
    </w:p>
    <w:p w14:paraId="7FA3F29E" w14:textId="7361AAD8" w:rsidR="00783628" w:rsidRPr="00BE02C8" w:rsidRDefault="00EF0C50" w:rsidP="00EF0C50">
      <w:pPr>
        <w:pStyle w:val="Heading1"/>
        <w:rPr>
          <w:lang w:val="en-US"/>
        </w:rPr>
      </w:pPr>
      <w:r w:rsidRPr="00BE02C8">
        <w:rPr>
          <w:lang w:val="en-US"/>
        </w:rPr>
        <w:lastRenderedPageBreak/>
        <w:t xml:space="preserve">Comments from </w:t>
      </w:r>
      <w:r w:rsidR="00783628" w:rsidRPr="00BE02C8">
        <w:rPr>
          <w:lang w:val="en-US"/>
        </w:rPr>
        <w:t>Reviewer 3.</w:t>
      </w:r>
    </w:p>
    <w:p w14:paraId="3A36ED4B" w14:textId="7CE48AD5" w:rsidR="00783628" w:rsidRPr="00BE02C8" w:rsidRDefault="00783628" w:rsidP="007626BD">
      <w:pPr>
        <w:pStyle w:val="Newparagraph"/>
        <w:rPr>
          <w:i/>
          <w:iCs/>
          <w:lang w:val="en-US"/>
        </w:rPr>
      </w:pPr>
      <w:r w:rsidRPr="00BE02C8">
        <w:rPr>
          <w:i/>
          <w:iCs/>
          <w:lang w:val="en-US"/>
        </w:rPr>
        <w:t>The</w:t>
      </w:r>
      <w:r w:rsidR="00967BB5" w:rsidRPr="00BE02C8">
        <w:rPr>
          <w:i/>
          <w:iCs/>
          <w:lang w:val="en-US"/>
        </w:rPr>
        <w:t xml:space="preserve"> manuscript describes spatial interactions between immune cell populations within ovarian tumors and try to establish correlations with clinical outcomes by using a TMA with clinical correlates and VECTRA staining for several immune markers. Description of neighboring cells within the TME of ovarian cancer is interesting, but lack of validation or mechanistic confirmation weakens the strength of the findings.</w:t>
      </w:r>
    </w:p>
    <w:p w14:paraId="1D38D364" w14:textId="42E4BE57" w:rsidR="00B36DAD" w:rsidRPr="00BE02C8" w:rsidRDefault="00B36DAD" w:rsidP="00731689">
      <w:pPr>
        <w:pStyle w:val="Newparagraph"/>
        <w:ind w:firstLine="360"/>
        <w:rPr>
          <w:color w:val="4472C4" w:themeColor="accent1"/>
          <w:lang w:val="en-US"/>
        </w:rPr>
      </w:pPr>
      <w:r w:rsidRPr="00BE02C8">
        <w:rPr>
          <w:color w:val="4472C4" w:themeColor="accent1"/>
          <w:lang w:val="en-US"/>
        </w:rPr>
        <w:t>Thank you for your</w:t>
      </w:r>
      <w:r w:rsidR="00B23C3F" w:rsidRPr="00BE02C8">
        <w:rPr>
          <w:color w:val="4472C4" w:themeColor="accent1"/>
          <w:lang w:val="en-US"/>
        </w:rPr>
        <w:t xml:space="preserve"> positive evaluation of the importance </w:t>
      </w:r>
      <w:r w:rsidRPr="00BE02C8">
        <w:rPr>
          <w:color w:val="4472C4" w:themeColor="accent1"/>
          <w:lang w:val="en-US"/>
        </w:rPr>
        <w:t xml:space="preserve">of our </w:t>
      </w:r>
      <w:r w:rsidR="00B23C3F" w:rsidRPr="00BE02C8">
        <w:rPr>
          <w:color w:val="4472C4" w:themeColor="accent1"/>
          <w:lang w:val="en-US"/>
        </w:rPr>
        <w:t>work. We appreciate your suggestions for improvement, and we provide responses to each item below.</w:t>
      </w:r>
    </w:p>
    <w:p w14:paraId="42BE8615" w14:textId="4CBC69AF" w:rsidR="001473D2" w:rsidRPr="00BE02C8" w:rsidRDefault="001E4003" w:rsidP="00731689">
      <w:pPr>
        <w:pStyle w:val="Newparagraph"/>
        <w:numPr>
          <w:ilvl w:val="0"/>
          <w:numId w:val="5"/>
        </w:numPr>
        <w:rPr>
          <w:i/>
          <w:iCs/>
          <w:lang w:val="en-US"/>
        </w:rPr>
      </w:pPr>
      <w:r w:rsidRPr="00BE02C8">
        <w:rPr>
          <w:i/>
          <w:iCs/>
          <w:lang w:val="en-US"/>
        </w:rPr>
        <w:t>Multiple prior reports have established a positive correlation between presences of CD8+ cells and clinical outcome in ovarian cancer. This is not confirmed in the current dataset and should be explained.</w:t>
      </w:r>
    </w:p>
    <w:p w14:paraId="40A4F0CC" w14:textId="55DE3A0E" w:rsidR="001473D2" w:rsidRPr="00BE02C8" w:rsidRDefault="007E1EA5" w:rsidP="00FE15AA">
      <w:pPr>
        <w:pStyle w:val="Newparagraph"/>
        <w:ind w:firstLine="360"/>
        <w:rPr>
          <w:color w:val="4472C4" w:themeColor="accent1"/>
          <w:lang w:val="en-US"/>
        </w:rPr>
      </w:pPr>
      <w:r>
        <w:rPr>
          <w:color w:val="4472C4" w:themeColor="accent1"/>
          <w:lang w:val="en-US"/>
        </w:rPr>
        <w:t>We thank the reviewer for this comment. As noted by the reviewer, several reports have defined a positive prognostic value for the presence of CD8+ T cells within the tumor microenvironment (</w:t>
      </w:r>
      <w:r w:rsidR="006F1744">
        <w:rPr>
          <w:color w:val="4472C4" w:themeColor="accent1"/>
          <w:lang w:val="en-US"/>
        </w:rPr>
        <w:fldChar w:fldCharType="begin">
          <w:fldData xml:space="preserve">PEVuZE5vdGU+PENpdGU+PEF1dGhvcj5QaW50bzwvQXV0aG9yPjxZZWFyPjIwMTg8L1llYXI+PFJl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==
</w:fldData>
        </w:fldChar>
      </w:r>
      <w:r w:rsidR="006F1744">
        <w:rPr>
          <w:color w:val="4472C4" w:themeColor="accent1"/>
          <w:lang w:val="en-US"/>
        </w:rPr>
        <w:instrText xml:space="preserve"> ADDIN EN.CITE </w:instrText>
      </w:r>
      <w:r w:rsidR="006F1744">
        <w:rPr>
          <w:color w:val="4472C4" w:themeColor="accent1"/>
          <w:lang w:val="en-US"/>
        </w:rPr>
        <w:fldChar w:fldCharType="begin">
          <w:fldData xml:space="preserve">PEVuZE5vdGU+PENpdGU+PEF1dGhvcj5QaW50bzwvQXV0aG9yPjxZZWFyPjIwMTg8L1llYXI+PFJl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==
</w:fldData>
        </w:fldChar>
      </w:r>
      <w:r w:rsidR="006F1744">
        <w:rPr>
          <w:color w:val="4472C4" w:themeColor="accent1"/>
          <w:lang w:val="en-US"/>
        </w:rPr>
        <w:instrText xml:space="preserve"> ADDIN EN.CITE.DATA </w:instrText>
      </w:r>
      <w:r w:rsidR="006F1744">
        <w:rPr>
          <w:color w:val="4472C4" w:themeColor="accent1"/>
          <w:lang w:val="en-US"/>
        </w:rPr>
      </w:r>
      <w:r w:rsidR="006F1744">
        <w:rPr>
          <w:color w:val="4472C4" w:themeColor="accent1"/>
          <w:lang w:val="en-US"/>
        </w:rPr>
        <w:fldChar w:fldCharType="end"/>
      </w:r>
      <w:r w:rsidR="006F1744">
        <w:rPr>
          <w:color w:val="4472C4" w:themeColor="accent1"/>
          <w:lang w:val="en-US"/>
        </w:rPr>
      </w:r>
      <w:r w:rsidR="006F1744">
        <w:rPr>
          <w:color w:val="4472C4" w:themeColor="accent1"/>
          <w:lang w:val="en-US"/>
        </w:rPr>
        <w:fldChar w:fldCharType="separate"/>
      </w:r>
      <w:r w:rsidR="006F1744">
        <w:rPr>
          <w:noProof/>
          <w:color w:val="4472C4" w:themeColor="accent1"/>
          <w:lang w:val="en-US"/>
        </w:rPr>
        <w:t>[1]</w:t>
      </w:r>
      <w:r w:rsidR="006F1744">
        <w:rPr>
          <w:color w:val="4472C4" w:themeColor="accent1"/>
          <w:lang w:val="en-US"/>
        </w:rPr>
        <w:fldChar w:fldCharType="end"/>
      </w:r>
      <w:r w:rsidR="00603BDE">
        <w:rPr>
          <w:color w:val="4472C4" w:themeColor="accent1"/>
          <w:lang w:val="en-US"/>
        </w:rPr>
        <w:t xml:space="preserve">, </w:t>
      </w:r>
      <w:r w:rsidR="006F1744">
        <w:rPr>
          <w:color w:val="4472C4" w:themeColor="accent1"/>
          <w:lang w:val="en-US"/>
        </w:rPr>
        <w:fldChar w:fldCharType="begin">
          <w:fldData xml:space="preserve">PEVuZE5vdGU+PENpdGU+PEF1dGhvcj5TYXRvPC9BdXRob3I+PFllYXI+MjAwNTwvWWVhcj48UmVj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</w:fldData>
        </w:fldChar>
      </w:r>
      <w:r w:rsidR="006F1744">
        <w:rPr>
          <w:color w:val="4472C4" w:themeColor="accent1"/>
          <w:lang w:val="en-US"/>
        </w:rPr>
        <w:instrText xml:space="preserve"> ADDIN EN.CITE </w:instrText>
      </w:r>
      <w:r w:rsidR="006F1744">
        <w:rPr>
          <w:color w:val="4472C4" w:themeColor="accent1"/>
          <w:lang w:val="en-US"/>
        </w:rPr>
        <w:fldChar w:fldCharType="begin">
          <w:fldData xml:space="preserve">PEVuZE5vdGU+PENpdGU+PEF1dGhvcj5TYXRvPC9BdXRob3I+PFllYXI+MjAwNTwvWWVhcj48UmVj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</w:fldData>
        </w:fldChar>
      </w:r>
      <w:r w:rsidR="006F1744">
        <w:rPr>
          <w:color w:val="4472C4" w:themeColor="accent1"/>
          <w:lang w:val="en-US"/>
        </w:rPr>
        <w:instrText xml:space="preserve"> ADDIN EN.CITE.DATA </w:instrText>
      </w:r>
      <w:r w:rsidR="006F1744">
        <w:rPr>
          <w:color w:val="4472C4" w:themeColor="accent1"/>
          <w:lang w:val="en-US"/>
        </w:rPr>
      </w:r>
      <w:r w:rsidR="006F1744">
        <w:rPr>
          <w:color w:val="4472C4" w:themeColor="accent1"/>
          <w:lang w:val="en-US"/>
        </w:rPr>
        <w:fldChar w:fldCharType="end"/>
      </w:r>
      <w:r w:rsidR="006F1744">
        <w:rPr>
          <w:color w:val="4472C4" w:themeColor="accent1"/>
          <w:lang w:val="en-US"/>
        </w:rPr>
      </w:r>
      <w:r w:rsidR="006F1744">
        <w:rPr>
          <w:color w:val="4472C4" w:themeColor="accent1"/>
          <w:lang w:val="en-US"/>
        </w:rPr>
        <w:fldChar w:fldCharType="separate"/>
      </w:r>
      <w:r w:rsidR="006F1744">
        <w:rPr>
          <w:noProof/>
          <w:color w:val="4472C4" w:themeColor="accent1"/>
          <w:lang w:val="en-US"/>
        </w:rPr>
        <w:t>[2]</w:t>
      </w:r>
      <w:r w:rsidR="006F1744">
        <w:rPr>
          <w:color w:val="4472C4" w:themeColor="accent1"/>
          <w:lang w:val="en-US"/>
        </w:rPr>
        <w:fldChar w:fldCharType="end"/>
      </w:r>
      <w:r w:rsidR="006F1744">
        <w:rPr>
          <w:color w:val="4472C4" w:themeColor="accent1"/>
          <w:lang w:val="en-US"/>
        </w:rPr>
        <w:t xml:space="preserve"> </w:t>
      </w:r>
      <w:r w:rsidR="00603BDE">
        <w:rPr>
          <w:color w:val="4472C4" w:themeColor="accent1"/>
          <w:lang w:val="en-US"/>
        </w:rPr>
        <w:t xml:space="preserve">, </w:t>
      </w:r>
      <w:r w:rsidR="006F1744">
        <w:rPr>
          <w:color w:val="4472C4" w:themeColor="accent1"/>
          <w:lang w:val="en-US"/>
        </w:rPr>
        <w:fldChar w:fldCharType="begin">
          <w:fldData xml:space="preserve">PEVuZE5vdGU+PENpdGU+PEF1dGhvcj5aaGFuZzwvQXV0aG9yPjxZZWFyPjIwMDM8L1llYXI+PFJl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</w:fldData>
        </w:fldChar>
      </w:r>
      <w:r w:rsidR="006F1744">
        <w:rPr>
          <w:color w:val="4472C4" w:themeColor="accent1"/>
          <w:lang w:val="en-US"/>
        </w:rPr>
        <w:instrText xml:space="preserve"> ADDIN EN.CITE </w:instrText>
      </w:r>
      <w:r w:rsidR="006F1744">
        <w:rPr>
          <w:color w:val="4472C4" w:themeColor="accent1"/>
          <w:lang w:val="en-US"/>
        </w:rPr>
        <w:fldChar w:fldCharType="begin">
          <w:fldData xml:space="preserve">PEVuZE5vdGU+PENpdGU+PEF1dGhvcj5aaGFuZzwvQXV0aG9yPjxZZWFyPjIwMDM8L1llYXI+PFJl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</w:fldData>
        </w:fldChar>
      </w:r>
      <w:r w:rsidR="006F1744">
        <w:rPr>
          <w:color w:val="4472C4" w:themeColor="accent1"/>
          <w:lang w:val="en-US"/>
        </w:rPr>
        <w:instrText xml:space="preserve"> ADDIN EN.CITE.DATA </w:instrText>
      </w:r>
      <w:r w:rsidR="006F1744">
        <w:rPr>
          <w:color w:val="4472C4" w:themeColor="accent1"/>
          <w:lang w:val="en-US"/>
        </w:rPr>
      </w:r>
      <w:r w:rsidR="006F1744">
        <w:rPr>
          <w:color w:val="4472C4" w:themeColor="accent1"/>
          <w:lang w:val="en-US"/>
        </w:rPr>
        <w:fldChar w:fldCharType="end"/>
      </w:r>
      <w:r w:rsidR="006F1744">
        <w:rPr>
          <w:color w:val="4472C4" w:themeColor="accent1"/>
          <w:lang w:val="en-US"/>
        </w:rPr>
      </w:r>
      <w:r w:rsidR="006F1744">
        <w:rPr>
          <w:color w:val="4472C4" w:themeColor="accent1"/>
          <w:lang w:val="en-US"/>
        </w:rPr>
        <w:fldChar w:fldCharType="separate"/>
      </w:r>
      <w:r w:rsidR="006F1744">
        <w:rPr>
          <w:noProof/>
          <w:color w:val="4472C4" w:themeColor="accent1"/>
          <w:lang w:val="en-US"/>
        </w:rPr>
        <w:t>[3]</w:t>
      </w:r>
      <w:r w:rsidR="006F1744">
        <w:rPr>
          <w:color w:val="4472C4" w:themeColor="accent1"/>
          <w:lang w:val="en-US"/>
        </w:rPr>
        <w:fldChar w:fldCharType="end"/>
      </w:r>
      <w:r w:rsidR="00311FEE">
        <w:rPr>
          <w:color w:val="4472C4" w:themeColor="accent1"/>
          <w:lang w:val="en-US"/>
        </w:rPr>
        <w:t>)</w:t>
      </w:r>
      <w:r>
        <w:rPr>
          <w:color w:val="4472C4" w:themeColor="accent1"/>
          <w:lang w:val="en-US"/>
        </w:rPr>
        <w:t xml:space="preserve">. While we did not observe </w:t>
      </w:r>
      <w:r w:rsidR="002D5C25">
        <w:rPr>
          <w:color w:val="4472C4" w:themeColor="accent1"/>
          <w:lang w:val="en-US"/>
        </w:rPr>
        <w:t xml:space="preserve">CD8+ </w:t>
      </w:r>
      <w:r>
        <w:rPr>
          <w:color w:val="4472C4" w:themeColor="accent1"/>
          <w:lang w:val="en-US"/>
        </w:rPr>
        <w:t xml:space="preserve">T cells were significantly associated with improved survival, </w:t>
      </w:r>
      <w:r w:rsidRPr="00F53934">
        <w:rPr>
          <w:color w:val="4472C4" w:themeColor="accent1"/>
          <w:lang w:val="en-US"/>
        </w:rPr>
        <w:t>there was a trend towards improved survival</w:t>
      </w:r>
      <w:ins w:id="5" w:author="Bitler, Benjamin G" w:date="2021-07-08T13:41:00Z">
        <w:r w:rsidR="00F53934">
          <w:rPr>
            <w:color w:val="4472C4" w:themeColor="accent1"/>
            <w:lang w:val="en-US"/>
          </w:rPr>
          <w:t xml:space="preserve"> </w:t>
        </w:r>
      </w:ins>
      <w:r w:rsidR="00640673">
        <w:rPr>
          <w:color w:val="4472C4" w:themeColor="accent1"/>
          <w:lang w:val="en-US"/>
        </w:rPr>
        <w:t>(</w:t>
      </w:r>
      <w:r w:rsidR="00421EC7">
        <w:rPr>
          <w:color w:val="4472C4" w:themeColor="accent1"/>
          <w:lang w:val="en-US"/>
        </w:rPr>
        <w:t>Supplementary Figure 3)</w:t>
      </w:r>
      <w:r>
        <w:rPr>
          <w:color w:val="4472C4" w:themeColor="accent1"/>
          <w:lang w:val="en-US"/>
        </w:rPr>
        <w:t>. The discrepancy can be explained as a variation between “high” and “low” infiltration. Analysis of the multispectral IHC (</w:t>
      </w:r>
      <w:proofErr w:type="spellStart"/>
      <w:r>
        <w:rPr>
          <w:color w:val="4472C4" w:themeColor="accent1"/>
          <w:lang w:val="en-US"/>
        </w:rPr>
        <w:t>mIHC</w:t>
      </w:r>
      <w:proofErr w:type="spellEnd"/>
      <w:r>
        <w:rPr>
          <w:color w:val="4472C4" w:themeColor="accent1"/>
          <w:lang w:val="en-US"/>
        </w:rPr>
        <w:t xml:space="preserve">) provides improves both spatial and composition resolution of immune cell infiltration into both the tumor and stromal compartments. Further, with </w:t>
      </w:r>
      <w:proofErr w:type="spellStart"/>
      <w:r>
        <w:rPr>
          <w:color w:val="4472C4" w:themeColor="accent1"/>
          <w:lang w:val="en-US"/>
        </w:rPr>
        <w:t>mIHC</w:t>
      </w:r>
      <w:proofErr w:type="spellEnd"/>
      <w:r>
        <w:rPr>
          <w:color w:val="4472C4" w:themeColor="accent1"/>
          <w:lang w:val="en-US"/>
        </w:rPr>
        <w:t xml:space="preserve"> the percentage cell type infiltrated is normalized to total cell numbers based on the number of nuclei, thus even tumor sections with only a few cell</w:t>
      </w:r>
      <w:r w:rsidR="0037099B">
        <w:rPr>
          <w:color w:val="4472C4" w:themeColor="accent1"/>
          <w:lang w:val="en-US"/>
        </w:rPr>
        <w:t>s</w:t>
      </w:r>
      <w:r>
        <w:rPr>
          <w:color w:val="4472C4" w:themeColor="accent1"/>
          <w:lang w:val="en-US"/>
        </w:rPr>
        <w:t xml:space="preserve"> of certain type can be analyzed. </w:t>
      </w:r>
      <w:r w:rsidR="0037099B">
        <w:rPr>
          <w:color w:val="4472C4" w:themeColor="accent1"/>
          <w:lang w:val="en-US"/>
        </w:rPr>
        <w:t>In contrast, o</w:t>
      </w:r>
      <w:r>
        <w:rPr>
          <w:color w:val="4472C4" w:themeColor="accent1"/>
          <w:lang w:val="en-US"/>
        </w:rPr>
        <w:t>ther studies</w:t>
      </w:r>
      <w:r w:rsidR="0037099B">
        <w:rPr>
          <w:color w:val="4472C4" w:themeColor="accent1"/>
          <w:lang w:val="en-US"/>
        </w:rPr>
        <w:t xml:space="preserve"> (</w:t>
      </w:r>
      <w:r w:rsidR="00311FEE">
        <w:rPr>
          <w:color w:val="4472C4" w:themeColor="accent1"/>
          <w:lang w:val="en-US"/>
        </w:rPr>
        <w:fldChar w:fldCharType="begin">
          <w:fldData xml:space="preserve">PEVuZE5vdGU+PENpdGU+PEF1dGhvcj5QaW50bzwvQXV0aG9yPjxZZWFyPjIwMTg8L1llYXI+PFJl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==
</w:fldData>
        </w:fldChar>
      </w:r>
      <w:r w:rsidR="00311FEE">
        <w:rPr>
          <w:color w:val="4472C4" w:themeColor="accent1"/>
          <w:lang w:val="en-US"/>
        </w:rPr>
        <w:instrText xml:space="preserve"> ADDIN EN.CITE </w:instrText>
      </w:r>
      <w:r w:rsidR="00311FEE">
        <w:rPr>
          <w:color w:val="4472C4" w:themeColor="accent1"/>
          <w:lang w:val="en-US"/>
        </w:rPr>
        <w:fldChar w:fldCharType="begin">
          <w:fldData xml:space="preserve">PEVuZE5vdGU+PENpdGU+PEF1dGhvcj5QaW50bzwvQXV0aG9yPjxZZWFyPjIwMTg8L1llYXI+PFJl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==
</w:fldData>
        </w:fldChar>
      </w:r>
      <w:r w:rsidR="00311FEE">
        <w:rPr>
          <w:color w:val="4472C4" w:themeColor="accent1"/>
          <w:lang w:val="en-US"/>
        </w:rPr>
        <w:instrText xml:space="preserve"> ADDIN EN.CITE.DATA </w:instrText>
      </w:r>
      <w:r w:rsidR="00311FEE">
        <w:rPr>
          <w:color w:val="4472C4" w:themeColor="accent1"/>
          <w:lang w:val="en-US"/>
        </w:rPr>
      </w:r>
      <w:r w:rsidR="00311FEE">
        <w:rPr>
          <w:color w:val="4472C4" w:themeColor="accent1"/>
          <w:lang w:val="en-US"/>
        </w:rPr>
        <w:fldChar w:fldCharType="end"/>
      </w:r>
      <w:r w:rsidR="00311FEE">
        <w:rPr>
          <w:color w:val="4472C4" w:themeColor="accent1"/>
          <w:lang w:val="en-US"/>
        </w:rPr>
        <w:fldChar w:fldCharType="separate"/>
      </w:r>
      <w:r w:rsidR="00311FEE">
        <w:rPr>
          <w:noProof/>
          <w:color w:val="4472C4" w:themeColor="accent1"/>
          <w:lang w:val="en-US"/>
        </w:rPr>
        <w:t>[1]</w:t>
      </w:r>
      <w:r w:rsidR="00311FEE">
        <w:rPr>
          <w:color w:val="4472C4" w:themeColor="accent1"/>
          <w:lang w:val="en-US"/>
        </w:rPr>
        <w:fldChar w:fldCharType="end"/>
      </w:r>
      <w:r w:rsidR="00311FEE">
        <w:rPr>
          <w:color w:val="4472C4" w:themeColor="accent1"/>
          <w:lang w:val="en-US"/>
        </w:rPr>
        <w:t xml:space="preserve">, [2], [3]) </w:t>
      </w:r>
      <w:r>
        <w:rPr>
          <w:color w:val="4472C4" w:themeColor="accent1"/>
          <w:lang w:val="en-US"/>
        </w:rPr>
        <w:t xml:space="preserve">have used traditional DAB IHC staining and cut-offs of </w:t>
      </w:r>
      <w:r>
        <w:rPr>
          <w:color w:val="4472C4" w:themeColor="accent1"/>
          <w:lang w:val="en-US"/>
        </w:rPr>
        <w:lastRenderedPageBreak/>
        <w:t xml:space="preserve">certain </w:t>
      </w:r>
      <w:ins w:id="6" w:author="Bitler, Benjamin G" w:date="2021-07-08T13:40:00Z">
        <w:r w:rsidR="00F53934">
          <w:rPr>
            <w:noProof/>
            <w:color w:val="4472C4" w:themeColor="accent1"/>
            <w:lang w:val="en-US"/>
          </w:rPr>
          <mc:AlternateContent>
            <mc:Choice Requires="wps">
              <w:drawing>
                <wp:anchor distT="0" distB="0" distL="114300" distR="114300" simplePos="0" relativeHeight="251659264" behindDoc="1" locked="0" layoutInCell="1" allowOverlap="1" wp14:anchorId="58AC8697" wp14:editId="1EC1EF1D">
                  <wp:simplePos x="0" y="0"/>
                  <wp:positionH relativeFrom="column">
                    <wp:posOffset>3374390</wp:posOffset>
                  </wp:positionH>
                  <wp:positionV relativeFrom="paragraph">
                    <wp:posOffset>2953385</wp:posOffset>
                  </wp:positionV>
                  <wp:extent cx="2585085" cy="3268980"/>
                  <wp:effectExtent l="0" t="0" r="18415" b="7620"/>
                  <wp:wrapTight wrapText="bothSides">
                    <wp:wrapPolygon edited="0">
                      <wp:start x="0" y="0"/>
                      <wp:lineTo x="0" y="21566"/>
                      <wp:lineTo x="21648" y="21566"/>
                      <wp:lineTo x="2164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585085" cy="3268980"/>
                          </a:xfrm>
                          <a:prstGeom prst="rect">
                            <a:avLst/>
                          </a:prstGeom>
                          <a:solidFill>
                            <a:schemeClr val="lt1"/>
                          </a:solidFill>
                          <a:ln w="6350">
                            <a:solidFill>
                              <a:prstClr val="black"/>
                            </a:solidFill>
                          </a:ln>
                        </wps:spPr>
                        <wps:txbx>
                          <w:txbxContent>
                            <w:p w14:paraId="38D60884" w14:textId="5D7C6F1E" w:rsidR="00F53934" w:rsidRDefault="00F53934">
                              <w:pPr>
                                <w:rPr>
                                  <w:ins w:id="7" w:author="Bitler, Benjamin G" w:date="2021-07-08T13:40:00Z"/>
                                </w:rPr>
                              </w:pPr>
                              <w:ins w:id="8" w:author="Bitler, Benjamin G" w:date="2021-07-08T13:40:00Z">
                                <w:r w:rsidRPr="00F53934">
                                  <w:rPr>
                                    <w:noProof/>
                                  </w:rPr>
                                  <w:drawing>
                                    <wp:inline distT="0" distB="0" distL="0" distR="0" wp14:anchorId="44D4BD0E" wp14:editId="23967111">
                                      <wp:extent cx="2453750" cy="201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522" r="21455"/>
                                              <a:stretch/>
                                            </pic:blipFill>
                                            <pic:spPr bwMode="auto">
                                              <a:xfrm>
                                                <a:off x="0" y="0"/>
                                                <a:ext cx="2453895" cy="2010529"/>
                                              </a:xfrm>
                                              <a:prstGeom prst="rect">
                                                <a:avLst/>
                                              </a:prstGeom>
                                              <a:ln>
                                                <a:noFill/>
                                              </a:ln>
                                              <a:extLst>
                                                <a:ext uri="{53640926-AAD7-44D8-BBD7-CCE9431645EC}">
                                                  <a14:shadowObscured xmlns:a14="http://schemas.microsoft.com/office/drawing/2010/main"/>
                                                </a:ext>
                                              </a:extLst>
                                            </pic:spPr>
                                          </pic:pic>
                                        </a:graphicData>
                                      </a:graphic>
                                    </wp:inline>
                                  </w:drawing>
                                </w:r>
                              </w:ins>
                            </w:p>
                            <w:p w14:paraId="09BFB8DB" w14:textId="57AAC3C6" w:rsidR="00F53934" w:rsidRDefault="00A56298">
                              <w:r>
                                <w:t>Response</w:t>
                              </w:r>
                              <w:r w:rsidR="00087438">
                                <w:t xml:space="preserve"> </w:t>
                              </w:r>
                              <w:r w:rsidR="00F53934">
                                <w:t xml:space="preserve">Figure </w:t>
                              </w:r>
                              <w:r w:rsidR="00087438">
                                <w:t>2</w:t>
                              </w:r>
                              <w:r w:rsidR="00F53934">
                                <w:t>. CD3+CD8+ cell infiltration correlates to improved overall survival.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C8697" id="_x0000_t202" coordsize="21600,21600" o:spt="202" path="m,l,21600r21600,l21600,xe">
                  <v:stroke joinstyle="miter"/>
                  <v:path gradientshapeok="t" o:connecttype="rect"/>
                </v:shapetype>
                <v:shape id="Text Box 1" o:spid="_x0000_s1026" type="#_x0000_t202" style="position:absolute;left:0;text-align:left;margin-left:265.7pt;margin-top:232.55pt;width:203.55pt;height:25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" fillcolor="white [3201]" strokeweight=".5pt">
                  <v:textbox>
                    <w:txbxContent>
                      <w:p w14:paraId="38D60884" w14:textId="5D7C6F1E" w:rsidR="00F53934" w:rsidRDefault="00F53934">
                        <w:pPr>
                          <w:rPr>
                            <w:ins w:id="9" w:author="Bitler, Benjamin G" w:date="2021-07-08T13:40:00Z"/>
                          </w:rPr>
                        </w:pPr>
                        <w:ins w:id="10" w:author="Bitler, Benjamin G" w:date="2021-07-08T13:40:00Z">
                          <w:r w:rsidRPr="00F53934">
                            <w:rPr>
                              <w:noProof/>
                            </w:rPr>
                            <w:drawing>
                              <wp:inline distT="0" distB="0" distL="0" distR="0" wp14:anchorId="44D4BD0E" wp14:editId="23967111">
                                <wp:extent cx="2453750" cy="201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522" r="21455"/>
                                        <a:stretch/>
                                      </pic:blipFill>
                                      <pic:spPr bwMode="auto">
                                        <a:xfrm>
                                          <a:off x="0" y="0"/>
                                          <a:ext cx="2453895" cy="2010529"/>
                                        </a:xfrm>
                                        <a:prstGeom prst="rect">
                                          <a:avLst/>
                                        </a:prstGeom>
                                        <a:ln>
                                          <a:noFill/>
                                        </a:ln>
                                        <a:extLst>
                                          <a:ext uri="{53640926-AAD7-44D8-BBD7-CCE9431645EC}">
                                            <a14:shadowObscured xmlns:a14="http://schemas.microsoft.com/office/drawing/2010/main"/>
                                          </a:ext>
                                        </a:extLst>
                                      </pic:spPr>
                                    </pic:pic>
                                  </a:graphicData>
                                </a:graphic>
                              </wp:inline>
                            </w:drawing>
                          </w:r>
                        </w:ins>
                      </w:p>
                      <w:p w14:paraId="09BFB8DB" w14:textId="57AAC3C6" w:rsidR="00F53934" w:rsidRDefault="00A56298">
                        <w:r>
                          <w:t>Response</w:t>
                        </w:r>
                        <w:r w:rsidR="00087438">
                          <w:t xml:space="preserve"> </w:t>
                        </w:r>
                        <w:r w:rsidR="00F53934">
                          <w:t xml:space="preserve">Figure </w:t>
                        </w:r>
                        <w:r w:rsidR="00087438">
                          <w:t>2</w:t>
                        </w:r>
                        <w:r w:rsidR="00F53934">
                          <w:t>. CD3+CD8+ cell infiltration correlates to improved overall survival.</w:t>
                        </w:r>
                      </w:p>
                    </w:txbxContent>
                  </v:textbox>
                  <w10:wrap type="tight"/>
                </v:shape>
              </w:pict>
            </mc:Fallback>
          </mc:AlternateContent>
        </w:r>
      </w:ins>
      <w:r>
        <w:rPr>
          <w:color w:val="4472C4" w:themeColor="accent1"/>
          <w:lang w:val="en-US"/>
        </w:rPr>
        <w:t xml:space="preserve">cell number to assign </w:t>
      </w:r>
      <w:r w:rsidR="0037099B">
        <w:rPr>
          <w:color w:val="4472C4" w:themeColor="accent1"/>
          <w:lang w:val="en-US"/>
        </w:rPr>
        <w:t>“positive” or “negative</w:t>
      </w:r>
      <w:r w:rsidR="000D2B42">
        <w:rPr>
          <w:color w:val="4472C4" w:themeColor="accent1"/>
          <w:lang w:val="en-US"/>
        </w:rPr>
        <w:t>.</w:t>
      </w:r>
      <w:r w:rsidR="0037099B">
        <w:rPr>
          <w:color w:val="4472C4" w:themeColor="accent1"/>
          <w:lang w:val="en-US"/>
        </w:rPr>
        <w:t>”</w:t>
      </w:r>
      <w:r w:rsidR="004D1678">
        <w:rPr>
          <w:color w:val="4472C4" w:themeColor="accent1"/>
          <w:lang w:val="en-US"/>
        </w:rPr>
        <w:t xml:space="preserve"> Given </w:t>
      </w:r>
      <w:proofErr w:type="spellStart"/>
      <w:r w:rsidR="004D1678">
        <w:rPr>
          <w:color w:val="4472C4" w:themeColor="accent1"/>
          <w:lang w:val="en-US"/>
        </w:rPr>
        <w:t>mIHC</w:t>
      </w:r>
      <w:proofErr w:type="spellEnd"/>
      <w:r w:rsidR="004D1678">
        <w:rPr>
          <w:color w:val="4472C4" w:themeColor="accent1"/>
          <w:lang w:val="en-US"/>
        </w:rPr>
        <w:t xml:space="preserve"> provides a </w:t>
      </w:r>
      <w:r w:rsidR="004D1678" w:rsidRPr="00F53934">
        <w:rPr>
          <w:color w:val="4472C4" w:themeColor="accent1"/>
          <w:lang w:val="en-US"/>
        </w:rPr>
        <w:t>continuous variable</w:t>
      </w:r>
      <w:r w:rsidR="004D1678">
        <w:rPr>
          <w:color w:val="4472C4" w:themeColor="accent1"/>
          <w:lang w:val="en-US"/>
        </w:rPr>
        <w:t xml:space="preserve"> for T cell infiltration, the sample size is also limiting in the presented study. </w:t>
      </w:r>
      <w:r w:rsidR="00F53934">
        <w:rPr>
          <w:color w:val="4472C4" w:themeColor="accent1"/>
          <w:lang w:val="en-US"/>
        </w:rPr>
        <w:t>When evaluated as a correlation versus a KM curve, increased CD3+CD8+ infiltration correlates to improved overall survival in the primary tumor samples (excluding recurrent and NACT) (</w:t>
      </w:r>
      <w:r w:rsidR="00A56298">
        <w:rPr>
          <w:color w:val="4472C4" w:themeColor="accent1"/>
          <w:lang w:val="en-US"/>
        </w:rPr>
        <w:t>Response</w:t>
      </w:r>
      <w:r w:rsidR="00087438">
        <w:rPr>
          <w:color w:val="4472C4" w:themeColor="accent1"/>
          <w:lang w:val="en-US"/>
        </w:rPr>
        <w:t xml:space="preserve"> </w:t>
      </w:r>
      <w:r w:rsidR="00F53934">
        <w:rPr>
          <w:color w:val="4472C4" w:themeColor="accent1"/>
          <w:lang w:val="en-US"/>
        </w:rPr>
        <w:t xml:space="preserve">Fig. </w:t>
      </w:r>
      <w:r w:rsidR="00087438">
        <w:rPr>
          <w:color w:val="4472C4" w:themeColor="accent1"/>
          <w:lang w:val="en-US"/>
        </w:rPr>
        <w:t>2</w:t>
      </w:r>
      <w:r w:rsidR="00F53934">
        <w:rPr>
          <w:color w:val="4472C4" w:themeColor="accent1"/>
          <w:lang w:val="en-US"/>
        </w:rPr>
        <w:t xml:space="preserve">, Spearman r=0.2118, p=0.0517). </w:t>
      </w:r>
      <w:r w:rsidR="004D1678">
        <w:rPr>
          <w:color w:val="4472C4" w:themeColor="accent1"/>
          <w:lang w:val="en-US"/>
        </w:rPr>
        <w:t xml:space="preserve">These limitations and </w:t>
      </w:r>
      <w:r w:rsidR="00F53934">
        <w:rPr>
          <w:color w:val="4472C4" w:themeColor="accent1"/>
          <w:lang w:val="en-US"/>
        </w:rPr>
        <w:t>data</w:t>
      </w:r>
      <w:r w:rsidR="004D1678">
        <w:rPr>
          <w:color w:val="4472C4" w:themeColor="accent1"/>
          <w:lang w:val="en-US"/>
        </w:rPr>
        <w:t xml:space="preserve"> have been described </w:t>
      </w:r>
      <w:r w:rsidR="00F53934">
        <w:rPr>
          <w:color w:val="4472C4" w:themeColor="accent1"/>
          <w:lang w:val="en-US"/>
        </w:rPr>
        <w:t xml:space="preserve">and included </w:t>
      </w:r>
      <w:r w:rsidR="004D1678">
        <w:rPr>
          <w:color w:val="4472C4" w:themeColor="accent1"/>
          <w:lang w:val="en-US"/>
        </w:rPr>
        <w:t>with</w:t>
      </w:r>
      <w:r w:rsidR="00F53934">
        <w:rPr>
          <w:color w:val="4472C4" w:themeColor="accent1"/>
          <w:lang w:val="en-US"/>
        </w:rPr>
        <w:t>in</w:t>
      </w:r>
      <w:r w:rsidR="004D1678">
        <w:rPr>
          <w:color w:val="4472C4" w:themeColor="accent1"/>
          <w:lang w:val="en-US"/>
        </w:rPr>
        <w:t xml:space="preserve"> the </w:t>
      </w:r>
      <w:r w:rsidR="00087438">
        <w:rPr>
          <w:color w:val="4472C4" w:themeColor="accent1"/>
          <w:lang w:val="en-US"/>
        </w:rPr>
        <w:t>D</w:t>
      </w:r>
      <w:r w:rsidR="004D1678">
        <w:rPr>
          <w:color w:val="4472C4" w:themeColor="accent1"/>
          <w:lang w:val="en-US"/>
        </w:rPr>
        <w:t>iscussion</w:t>
      </w:r>
      <w:r w:rsidR="00F53934">
        <w:rPr>
          <w:color w:val="4472C4" w:themeColor="accent1"/>
          <w:lang w:val="en-US"/>
        </w:rPr>
        <w:t>.</w:t>
      </w:r>
      <w:ins w:id="11" w:author="Ben Bitler" w:date="2021-07-08T08:59:00Z">
        <w:r w:rsidR="004D1678">
          <w:rPr>
            <w:color w:val="4472C4" w:themeColor="accent1"/>
            <w:lang w:val="en-US"/>
          </w:rPr>
          <w:t xml:space="preserve"> </w:t>
        </w:r>
      </w:ins>
      <w:ins w:id="12" w:author="Ben Bitler" w:date="2021-07-08T08:57:00Z">
        <w:r w:rsidR="004D1678">
          <w:rPr>
            <w:color w:val="4472C4" w:themeColor="accent1"/>
            <w:lang w:val="en-US"/>
          </w:rPr>
          <w:t xml:space="preserve"> </w:t>
        </w:r>
      </w:ins>
    </w:p>
    <w:p w14:paraId="1F1FE4F7" w14:textId="6CCC9B35" w:rsidR="004968FC" w:rsidRPr="00794E79" w:rsidRDefault="00783628" w:rsidP="00794E79">
      <w:pPr>
        <w:pStyle w:val="Newparagraph"/>
        <w:numPr>
          <w:ilvl w:val="0"/>
          <w:numId w:val="5"/>
        </w:numPr>
        <w:rPr>
          <w:i/>
          <w:iCs/>
          <w:lang w:val="en-US"/>
        </w:rPr>
      </w:pPr>
      <w:r w:rsidRPr="00BE02C8">
        <w:rPr>
          <w:i/>
          <w:iCs/>
          <w:lang w:val="en-US"/>
        </w:rPr>
        <w:t xml:space="preserve"> </w:t>
      </w:r>
      <w:r w:rsidR="001E4003" w:rsidRPr="00BE02C8">
        <w:rPr>
          <w:i/>
          <w:iCs/>
          <w:lang w:val="en-US"/>
        </w:rPr>
        <w:t>The main finding that presence of B cells and the proximity between B cells and macrophages are predictive of outcome is interesting and novel, however the percentages of these cells are very small. Have statistical analyses been corrected for multiple variable testing?</w:t>
      </w:r>
    </w:p>
    <w:p w14:paraId="4377D385" w14:textId="1EF8EDA6" w:rsidR="00BD270C" w:rsidRDefault="00BD270C" w:rsidP="00BD270C">
      <w:pPr>
        <w:pStyle w:val="Newparagraph"/>
        <w:ind w:firstLine="360"/>
        <w:rPr>
          <w:color w:val="4472C4" w:themeColor="accent1"/>
        </w:rPr>
      </w:pPr>
      <w:r>
        <w:rPr>
          <w:color w:val="4472C4" w:themeColor="accent1"/>
        </w:rPr>
        <w:t xml:space="preserve">We are thrilled that you find our main results novel and interesting! We agree that the rarity of the </w:t>
      </w:r>
      <w:r w:rsidR="002D5C25">
        <w:rPr>
          <w:color w:val="4472C4" w:themeColor="accent1"/>
        </w:rPr>
        <w:t xml:space="preserve">immune cells we are </w:t>
      </w:r>
      <w:r w:rsidR="00850E28">
        <w:rPr>
          <w:color w:val="4472C4" w:themeColor="accent1"/>
        </w:rPr>
        <w:t>interested in</w:t>
      </w:r>
      <w:r>
        <w:rPr>
          <w:color w:val="4472C4" w:themeColor="accent1"/>
        </w:rPr>
        <w:t xml:space="preserve"> makes them challenging to study</w:t>
      </w:r>
      <w:r w:rsidR="008803F6">
        <w:rPr>
          <w:color w:val="4472C4" w:themeColor="accent1"/>
        </w:rPr>
        <w:t>, and have highlighted this point in the Discussion section of our revised manuscript</w:t>
      </w:r>
      <w:r w:rsidR="002D5C25">
        <w:rPr>
          <w:color w:val="4472C4" w:themeColor="accent1"/>
        </w:rPr>
        <w:t>.</w:t>
      </w:r>
    </w:p>
    <w:p w14:paraId="02A472E7" w14:textId="2167585D" w:rsidR="00BD270C" w:rsidRDefault="00C27797" w:rsidP="00850E28">
      <w:pPr>
        <w:pStyle w:val="Newparagraph"/>
        <w:ind w:firstLine="360"/>
        <w:rPr>
          <w:color w:val="4472C4" w:themeColor="accent1"/>
        </w:rPr>
      </w:pPr>
      <w:r>
        <w:rPr>
          <w:color w:val="4472C4" w:themeColor="accent1"/>
        </w:rPr>
        <w:t>Statistical analyses have not been corrected for multiple comparisons, and we apologize that this was not stated more clearly in the original manuscript.</w:t>
      </w:r>
      <w:r w:rsidR="00D67071">
        <w:rPr>
          <w:color w:val="4472C4" w:themeColor="accent1"/>
        </w:rPr>
        <w:t xml:space="preserve"> There are several reasons we chose not to correct for multiple comparisons in this analysis</w:t>
      </w:r>
      <w:r w:rsidR="007E1B06">
        <w:rPr>
          <w:color w:val="4472C4" w:themeColor="accent1"/>
        </w:rPr>
        <w:t>. The first is the highly exploratory nature of this analysis. Our analyses of this data were conducted without strong a-priori hypotheses because no previous work existed on the spatial interactions of immune subsets in the TME for ovarian cancer.</w:t>
      </w:r>
      <w:r w:rsidR="00334723">
        <w:rPr>
          <w:color w:val="4472C4" w:themeColor="accent1"/>
        </w:rPr>
        <w:t xml:space="preserve"> </w:t>
      </w:r>
      <w:r w:rsidR="00BE5E6F">
        <w:rPr>
          <w:color w:val="4472C4" w:themeColor="accent1"/>
        </w:rPr>
        <w:t xml:space="preserve">In exploratory analyses without an a priori hypothesis </w:t>
      </w:r>
      <w:r w:rsidR="006A535D">
        <w:rPr>
          <w:color w:val="4472C4" w:themeColor="accent1"/>
        </w:rPr>
        <w:t xml:space="preserve">and with a small number of </w:t>
      </w:r>
      <w:r w:rsidR="006A535D">
        <w:rPr>
          <w:color w:val="4472C4" w:themeColor="accent1"/>
        </w:rPr>
        <w:lastRenderedPageBreak/>
        <w:t xml:space="preserve">primary tests </w:t>
      </w:r>
      <w:r w:rsidR="00BE5E6F">
        <w:rPr>
          <w:color w:val="4472C4" w:themeColor="accent1"/>
        </w:rPr>
        <w:t xml:space="preserve">it is </w:t>
      </w:r>
      <w:r w:rsidR="006A535D">
        <w:rPr>
          <w:color w:val="4472C4" w:themeColor="accent1"/>
        </w:rPr>
        <w:t>recommended</w:t>
      </w:r>
      <w:r w:rsidR="00BE5E6F">
        <w:rPr>
          <w:color w:val="4472C4" w:themeColor="accent1"/>
        </w:rPr>
        <w:t xml:space="preserve"> not to correct for multiple comparisons because </w:t>
      </w:r>
      <w:r w:rsidR="006A535D">
        <w:rPr>
          <w:color w:val="4472C4" w:themeColor="accent1"/>
        </w:rPr>
        <w:t>this correction can increase type 1 error rate i.e. increase the change of missing out on true novel scientific findings (</w:t>
      </w:r>
      <w:r w:rsidR="006F1744">
        <w:rPr>
          <w:color w:val="4472C4" w:themeColor="accent1"/>
        </w:rPr>
        <w:fldChar w:fldCharType="begin"/>
      </w:r>
      <w:r w:rsidR="006F1744">
        <w:rPr>
          <w:color w:val="4472C4" w:themeColor="accent1"/>
        </w:rPr>
        <w:instrText xml:space="preserve"> ADDIN EN.CITE &lt;EndNote&gt;&lt;Cite&gt;&lt;Author&gt;Feise&lt;/Author&gt;&lt;Year&gt;2002&lt;/Year&gt;&lt;RecNum&gt;32&lt;/RecNum&gt;&lt;DisplayText&gt;[4]&lt;/DisplayText&gt;&lt;record&gt;&lt;rec-number&gt;32&lt;/rec-number&gt;&lt;foreign-keys&gt;&lt;key app="EN" db-id="expdsx2aqvp5sfexevjvrppbtrsewfttzwte" timestamp="1628089985"&gt;32&lt;/key&gt;&lt;/foreign-keys&gt;&lt;ref-type name="Journal Article"&gt;17&lt;/ref-type&gt;&lt;contributors&gt;&lt;authors&gt;&lt;author&gt;Feise, R. J.&lt;/author&gt;&lt;/authors&gt;&lt;/contributors&gt;&lt;auth-address&gt;Institute of Evidence-Based Chiropractic 6252 Rookery Road, Fort Collins, Colorado 80528, USA. rjf@chiroevidence.com&lt;/auth-address&gt;&lt;titles&gt;&lt;title&gt;Do multiple outcome measures require p-value adjustment?&lt;/title&gt;&lt;secondary-title&gt;BMC Med Res Methodol&lt;/secondary-title&gt;&lt;/titles&gt;&lt;periodical&gt;&lt;full-title&gt;BMC Med Res Methodol&lt;/full-title&gt;&lt;/periodical&gt;&lt;pages&gt;8&lt;/pages&gt;&lt;volume&gt;2&lt;/volume&gt;&lt;edition&gt;2002/06/19&lt;/edition&gt;&lt;keywords&gt;&lt;keyword&gt;Clinical Trials as Topic/methods/*statistics &amp;amp; numerical data&lt;/keyword&gt;&lt;keyword&gt;Confidence Intervals&lt;/keyword&gt;&lt;keyword&gt;Data Interpretation, Statistical&lt;/keyword&gt;&lt;keyword&gt;Humans&lt;/keyword&gt;&lt;keyword&gt;*Treatment Outcome&lt;/keyword&gt;&lt;/keywords&gt;&lt;dates&gt;&lt;year&gt;2002&lt;/year&gt;&lt;pub-dates&gt;&lt;date&gt;Jun 17&lt;/date&gt;&lt;/pub-dates&gt;&lt;/dates&gt;&lt;isbn&gt;1471-2288 (Electronic)&amp;#xD;1471-2288 (Linking)&lt;/isbn&gt;&lt;accession-num&gt;12069695&lt;/accession-num&gt;&lt;urls&gt;&lt;related-urls&gt;&lt;url&gt;https://www.ncbi.nlm.nih.gov/pubmed/12069695&lt;/url&gt;&lt;/related-urls&gt;&lt;/urls&gt;&lt;custom2&gt;PMC117123&lt;/custom2&gt;&lt;electronic-resource-num&gt;10.1186/1471-2288-2-8&lt;/electronic-resource-num&gt;&lt;/record&gt;&lt;/Cite&gt;&lt;/EndNote&gt;</w:instrText>
      </w:r>
      <w:r w:rsidR="006F1744">
        <w:rPr>
          <w:color w:val="4472C4" w:themeColor="accent1"/>
        </w:rPr>
        <w:fldChar w:fldCharType="separate"/>
      </w:r>
      <w:r w:rsidR="006F1744">
        <w:rPr>
          <w:noProof/>
          <w:color w:val="4472C4" w:themeColor="accent1"/>
        </w:rPr>
        <w:t>[4]</w:t>
      </w:r>
      <w:r w:rsidR="006F1744">
        <w:rPr>
          <w:color w:val="4472C4" w:themeColor="accent1"/>
        </w:rPr>
        <w:fldChar w:fldCharType="end"/>
      </w:r>
      <w:r w:rsidR="006F1744">
        <w:rPr>
          <w:color w:val="4472C4" w:themeColor="accent1"/>
        </w:rPr>
        <w:t xml:space="preserve">, </w:t>
      </w:r>
      <w:r w:rsidR="006F1744">
        <w:rPr>
          <w:color w:val="4472C4" w:themeColor="accent1"/>
        </w:rPr>
        <w:fldChar w:fldCharType="begin"/>
      </w:r>
      <w:r w:rsidR="006F1744">
        <w:rPr>
          <w:color w:val="4472C4" w:themeColor="accent1"/>
        </w:rPr>
        <w:instrText xml:space="preserve"> ADDIN EN.CITE &lt;EndNote&gt;&lt;Cite&gt;&lt;Author&gt;Althouse&lt;/Author&gt;&lt;Year&gt;2016&lt;/Year&gt;&lt;RecNum&gt;33&lt;/RecNum&gt;&lt;DisplayText&gt;[5]&lt;/DisplayText&gt;&lt;record&gt;&lt;rec-number&gt;33&lt;/rec-number&gt;&lt;foreign-keys&gt;&lt;key app="EN" db-id="expdsx2aqvp5sfexevjvrppbtrsewfttzwte" timestamp="1628090225"&gt;33&lt;/key&gt;&lt;/foreign-keys&gt;&lt;ref-type name="Journal Article"&gt;17&lt;/ref-type&gt;&lt;contributors&gt;&lt;authors&gt;&lt;author&gt;Althouse, A. D.&lt;/author&gt;&lt;/authors&gt;&lt;/contributors&gt;&lt;auth-address&gt;University of Pittsburgh Medical Center, Heart and Vascular Institute, Pittsburgh, Pennsylvania. Electronic address: althousead@upmc.edu.&lt;/auth-address&gt;&lt;titles&gt;&lt;title&gt;Adjust for Multiple Comparisons? It&amp;apos;s Not That Simple&lt;/title&gt;&lt;secondary-title&gt;Ann Thorac Surg&lt;/secondary-title&gt;&lt;/titles&gt;&lt;periodical&gt;&lt;full-title&gt;Ann Thorac Surg&lt;/full-title&gt;&lt;/periodical&gt;&lt;pages&gt;1644-5&lt;/pages&gt;&lt;volume&gt;101&lt;/volume&gt;&lt;number&gt;5&lt;/number&gt;&lt;edition&gt;2016/04/24&lt;/edition&gt;&lt;keywords&gt;&lt;keyword&gt;*Biomedical Research&lt;/keyword&gt;&lt;keyword&gt;Humans&lt;/keyword&gt;&lt;/keywords&gt;&lt;dates&gt;&lt;year&gt;2016&lt;/year&gt;&lt;pub-dates&gt;&lt;date&gt;May&lt;/date&gt;&lt;/pub-dates&gt;&lt;/dates&gt;&lt;isbn&gt;1552-6259 (Electronic)&amp;#xD;0003-4975 (Linking)&lt;/isbn&gt;&lt;accession-num&gt;27106412&lt;/accession-num&gt;&lt;urls&gt;&lt;related-urls&gt;&lt;url&gt;https://www.ncbi.nlm.nih.gov/pubmed/27106412&lt;/url&gt;&lt;/related-urls&gt;&lt;/urls&gt;&lt;electronic-resource-num&gt;10.1016/j.athoracsur.2015.11.024&lt;/electronic-resource-num&gt;&lt;/record&gt;&lt;/Cite&gt;&lt;/EndNote&gt;</w:instrText>
      </w:r>
      <w:r w:rsidR="006F1744">
        <w:rPr>
          <w:color w:val="4472C4" w:themeColor="accent1"/>
        </w:rPr>
        <w:fldChar w:fldCharType="separate"/>
      </w:r>
      <w:r w:rsidR="006F1744">
        <w:rPr>
          <w:noProof/>
          <w:color w:val="4472C4" w:themeColor="accent1"/>
        </w:rPr>
        <w:t>[5]</w:t>
      </w:r>
      <w:r w:rsidR="006F1744">
        <w:rPr>
          <w:color w:val="4472C4" w:themeColor="accent1"/>
        </w:rPr>
        <w:fldChar w:fldCharType="end"/>
      </w:r>
      <w:r w:rsidR="006F1744">
        <w:rPr>
          <w:color w:val="4472C4" w:themeColor="accent1"/>
        </w:rPr>
        <w:t xml:space="preserve"> , </w:t>
      </w:r>
      <w:r w:rsidR="006F1744">
        <w:rPr>
          <w:color w:val="4472C4" w:themeColor="accent1"/>
        </w:rPr>
        <w:fldChar w:fldCharType="begin"/>
      </w:r>
      <w:r w:rsidR="006F1744">
        <w:rPr>
          <w:color w:val="4472C4" w:themeColor="accent1"/>
        </w:rPr>
        <w:instrText xml:space="preserve"> ADDIN EN.CITE &lt;EndNote&gt;&lt;Cite&gt;&lt;Author&gt;Rothman&lt;/Author&gt;&lt;Year&gt;1990&lt;/Year&gt;&lt;RecNum&gt;34&lt;/RecNum&gt;&lt;DisplayText&gt;[6]&lt;/DisplayText&gt;&lt;record&gt;&lt;rec-number&gt;34&lt;/rec-number&gt;&lt;foreign-keys&gt;&lt;key app="EN" db-id="expdsx2aqvp5sfexevjvrppbtrsewfttzwte" timestamp="1628090448"&gt;34&lt;/key&gt;&lt;/foreign-keys&gt;&lt;ref-type name="Journal Article"&gt;17&lt;/ref-type&gt;&lt;contributors&gt;&lt;authors&gt;&lt;author&gt;Rothman, K. J.&lt;/author&gt;&lt;/authors&gt;&lt;/contributors&gt;&lt;titles&gt;&lt;title&gt;No adjustments are needed for multiple comparisons&lt;/title&gt;&lt;secondary-title&gt;Epidemiology&lt;/secondary-title&gt;&lt;/titles&gt;&lt;periodical&gt;&lt;full-title&gt;Epidemiology&lt;/full-title&gt;&lt;/periodical&gt;&lt;pages&gt;43-6&lt;/pages&gt;&lt;volume&gt;1&lt;/volume&gt;&lt;number&gt;1&lt;/number&gt;&lt;edition&gt;1990/01/01&lt;/edition&gt;&lt;keywords&gt;&lt;keyword&gt;Bias&lt;/keyword&gt;&lt;keyword&gt;*Data Interpretation, Statistical&lt;/keyword&gt;&lt;keyword&gt;Humans&lt;/keyword&gt;&lt;keyword&gt;*Multivariate Analysis&lt;/keyword&gt;&lt;keyword&gt;Probability&lt;/keyword&gt;&lt;/keywords&gt;&lt;dates&gt;&lt;year&gt;1990&lt;/year&gt;&lt;pub-dates&gt;&lt;date&gt;Jan&lt;/date&gt;&lt;/pub-dates&gt;&lt;/dates&gt;&lt;isbn&gt;1044-3983 (Print)&amp;#xD;1044-3983 (Linking)&lt;/isbn&gt;&lt;accession-num&gt;2081237&lt;/accession-num&gt;&lt;urls&gt;&lt;related-urls&gt;&lt;url&gt;https://www.ncbi.nlm.nih.gov/pubmed/2081237&lt;/url&gt;&lt;/related-urls&gt;&lt;/urls&gt;&lt;/record&gt;&lt;/Cite&gt;&lt;/EndNote&gt;</w:instrText>
      </w:r>
      <w:r w:rsidR="006F1744">
        <w:rPr>
          <w:color w:val="4472C4" w:themeColor="accent1"/>
        </w:rPr>
        <w:fldChar w:fldCharType="separate"/>
      </w:r>
      <w:r w:rsidR="006F1744">
        <w:rPr>
          <w:noProof/>
          <w:color w:val="4472C4" w:themeColor="accent1"/>
        </w:rPr>
        <w:t>[6]</w:t>
      </w:r>
      <w:r w:rsidR="006F1744">
        <w:rPr>
          <w:color w:val="4472C4" w:themeColor="accent1"/>
        </w:rPr>
        <w:fldChar w:fldCharType="end"/>
      </w:r>
      <w:r w:rsidR="006F1744">
        <w:rPr>
          <w:color w:val="4472C4" w:themeColor="accent1"/>
        </w:rPr>
        <w:t xml:space="preserve">). </w:t>
      </w:r>
      <w:r w:rsidR="006A535D">
        <w:rPr>
          <w:color w:val="4472C4" w:themeColor="accent1"/>
        </w:rPr>
        <w:t xml:space="preserve"> However, </w:t>
      </w:r>
      <w:r w:rsidR="006A535D">
        <w:rPr>
          <w:color w:val="4472C4" w:themeColor="accent1"/>
          <w:lang w:val="en-US"/>
        </w:rPr>
        <w:t>a</w:t>
      </w:r>
      <w:r w:rsidR="00BE5E6F">
        <w:rPr>
          <w:color w:val="4472C4" w:themeColor="accent1"/>
          <w:lang w:val="en-US"/>
        </w:rPr>
        <w:t xml:space="preserve"> </w:t>
      </w:r>
      <w:r w:rsidR="00BE5E6F" w:rsidRPr="00014F8F">
        <w:rPr>
          <w:color w:val="4472C4" w:themeColor="accent1"/>
          <w:lang w:val="en-US"/>
        </w:rPr>
        <w:t>subsequent study with preplanned hypotheses should be conducted to confirm the observed association</w:t>
      </w:r>
      <w:r w:rsidR="006A535D">
        <w:rPr>
          <w:color w:val="4472C4" w:themeColor="accent1"/>
          <w:lang w:val="en-US"/>
        </w:rPr>
        <w:t>s in our manuscript</w:t>
      </w:r>
      <w:r w:rsidR="00BE5E6F" w:rsidRPr="00014F8F">
        <w:rPr>
          <w:color w:val="4472C4" w:themeColor="accent1"/>
          <w:lang w:val="en-US"/>
        </w:rPr>
        <w:t>.</w:t>
      </w:r>
      <w:r w:rsidR="00850E28">
        <w:rPr>
          <w:color w:val="4472C4" w:themeColor="accent1"/>
        </w:rPr>
        <w:t xml:space="preserve"> </w:t>
      </w:r>
      <w:r w:rsidR="00BE5E6F">
        <w:rPr>
          <w:color w:val="4472C4" w:themeColor="accent1"/>
        </w:rPr>
        <w:t xml:space="preserve">To be transparent to future readers that we have not </w:t>
      </w:r>
      <w:r w:rsidR="004F5098">
        <w:rPr>
          <w:color w:val="4472C4" w:themeColor="accent1"/>
        </w:rPr>
        <w:t>corrected</w:t>
      </w:r>
      <w:r w:rsidR="00BE5E6F">
        <w:rPr>
          <w:color w:val="4472C4" w:themeColor="accent1"/>
        </w:rPr>
        <w:t xml:space="preserve"> for multiple comparison in this analysis, we have </w:t>
      </w:r>
      <w:r w:rsidR="004F5098">
        <w:rPr>
          <w:color w:val="4472C4" w:themeColor="accent1"/>
        </w:rPr>
        <w:t>made the following addition</w:t>
      </w:r>
      <w:r w:rsidR="00BE5E6F">
        <w:rPr>
          <w:color w:val="4472C4" w:themeColor="accent1"/>
        </w:rPr>
        <w:t xml:space="preserve"> </w:t>
      </w:r>
      <w:r w:rsidR="004F5098">
        <w:rPr>
          <w:color w:val="4472C4" w:themeColor="accent1"/>
        </w:rPr>
        <w:t>to the Methods section of the revised manuscript:</w:t>
      </w:r>
    </w:p>
    <w:p w14:paraId="2D887688" w14:textId="27CC1E6E" w:rsidR="004F5098" w:rsidRPr="006D2917" w:rsidRDefault="004F5098" w:rsidP="006D2917">
      <w:pPr>
        <w:pStyle w:val="Newparagraph"/>
        <w:ind w:firstLine="360"/>
        <w:rPr>
          <w:color w:val="4472C4" w:themeColor="accent1"/>
        </w:rPr>
      </w:pPr>
      <w:r>
        <w:rPr>
          <w:color w:val="4472C4" w:themeColor="accent1"/>
        </w:rPr>
        <w:t>“</w:t>
      </w:r>
      <w:r w:rsidRPr="00850E28">
        <w:rPr>
          <w:color w:val="4472C4" w:themeColor="accent1"/>
        </w:rPr>
        <w:t>Due to the exploratory nature of this analysis, p-values have not been corrected for multiple comparisons.</w:t>
      </w:r>
      <w:r w:rsidR="00850E28" w:rsidRPr="00850E28">
        <w:rPr>
          <w:color w:val="4472C4" w:themeColor="accent1"/>
        </w:rPr>
        <w:t>”</w:t>
      </w:r>
    </w:p>
    <w:p w14:paraId="2393C27F" w14:textId="77777777" w:rsidR="00BD270C" w:rsidRPr="00BD270C" w:rsidRDefault="00BD270C" w:rsidP="00BD270C">
      <w:pPr>
        <w:pStyle w:val="Newparagraph"/>
        <w:rPr>
          <w:i/>
          <w:iCs/>
          <w:lang w:val="en-US"/>
        </w:rPr>
      </w:pPr>
    </w:p>
    <w:p w14:paraId="5031ED8F" w14:textId="2FE370E2" w:rsidR="003F2E77" w:rsidRPr="00BE02C8" w:rsidRDefault="001E4003" w:rsidP="00FE15AA">
      <w:pPr>
        <w:pStyle w:val="Newparagraph"/>
        <w:numPr>
          <w:ilvl w:val="0"/>
          <w:numId w:val="5"/>
        </w:numPr>
        <w:rPr>
          <w:i/>
          <w:iCs/>
          <w:lang w:val="en-US"/>
        </w:rPr>
      </w:pPr>
      <w:r w:rsidRPr="00BE02C8">
        <w:rPr>
          <w:i/>
          <w:iCs/>
          <w:lang w:val="en-US"/>
        </w:rPr>
        <w:t>It is not clear why information about use of PARPi is relevant to the current analysis</w:t>
      </w:r>
    </w:p>
    <w:p w14:paraId="05AD53D5" w14:textId="0E07D41F" w:rsidR="00D50B02" w:rsidRDefault="009543A0" w:rsidP="00AB78E4">
      <w:pPr>
        <w:pStyle w:val="Newparagraph"/>
        <w:ind w:firstLine="360"/>
        <w:rPr>
          <w:color w:val="4472C4" w:themeColor="accent1"/>
          <w:lang w:val="en-US"/>
        </w:rPr>
      </w:pPr>
      <w:r>
        <w:rPr>
          <w:color w:val="4472C4" w:themeColor="accent1"/>
          <w:lang w:val="en-US"/>
        </w:rPr>
        <w:t>Deficiencies in homologous repair mechanisms</w:t>
      </w:r>
      <w:r w:rsidR="00EB213F">
        <w:rPr>
          <w:color w:val="4472C4" w:themeColor="accent1"/>
          <w:lang w:val="en-US"/>
        </w:rPr>
        <w:t>,</w:t>
      </w:r>
      <w:r>
        <w:rPr>
          <w:color w:val="4472C4" w:themeColor="accent1"/>
          <w:lang w:val="en-US"/>
        </w:rPr>
        <w:t xml:space="preserve"> which can be exploited by PARP inhibitor treatment</w:t>
      </w:r>
      <w:r w:rsidR="00EB213F">
        <w:rPr>
          <w:color w:val="4472C4" w:themeColor="accent1"/>
          <w:lang w:val="en-US"/>
        </w:rPr>
        <w:t>,</w:t>
      </w:r>
      <w:r>
        <w:rPr>
          <w:color w:val="4472C4" w:themeColor="accent1"/>
          <w:lang w:val="en-US"/>
        </w:rPr>
        <w:t xml:space="preserve"> are very common in </w:t>
      </w:r>
      <w:r w:rsidR="00EB213F">
        <w:rPr>
          <w:color w:val="4472C4" w:themeColor="accent1"/>
          <w:lang w:val="en-US"/>
        </w:rPr>
        <w:t>epithelial ovarian cancer and so PARPi status was recorded during data collection</w:t>
      </w:r>
      <w:r>
        <w:rPr>
          <w:color w:val="4472C4" w:themeColor="accent1"/>
          <w:lang w:val="en-US"/>
        </w:rPr>
        <w:t xml:space="preserve">. </w:t>
      </w:r>
      <w:r w:rsidR="00EB213F">
        <w:rPr>
          <w:color w:val="4472C4" w:themeColor="accent1"/>
          <w:lang w:val="en-US"/>
        </w:rPr>
        <w:t>Though information</w:t>
      </w:r>
      <w:r w:rsidR="0037099B">
        <w:rPr>
          <w:color w:val="4472C4" w:themeColor="accent1"/>
          <w:lang w:val="en-US"/>
        </w:rPr>
        <w:t xml:space="preserve"> regarding PARP inhibitor use is included with the TMA, the authors agree with the reviewer and that PARP inhibitor use is not </w:t>
      </w:r>
      <w:r w:rsidR="00F53934">
        <w:rPr>
          <w:color w:val="4472C4" w:themeColor="accent1"/>
          <w:lang w:val="en-US"/>
        </w:rPr>
        <w:t>relevant</w:t>
      </w:r>
      <w:r w:rsidR="0037099B">
        <w:rPr>
          <w:color w:val="4472C4" w:themeColor="accent1"/>
          <w:lang w:val="en-US"/>
        </w:rPr>
        <w:t xml:space="preserve"> for the current study. Information about PARP inhibitor treatments has been removed</w:t>
      </w:r>
      <w:r w:rsidR="00C95451">
        <w:rPr>
          <w:color w:val="4472C4" w:themeColor="accent1"/>
          <w:lang w:val="en-US"/>
        </w:rPr>
        <w:t xml:space="preserve"> from the adjusted Cox Proportional Hazards models in the revised manuscript. Our Table 1b from the revised manuscript reflects this change</w:t>
      </w:r>
      <w:r w:rsidR="0037099B">
        <w:rPr>
          <w:color w:val="4472C4" w:themeColor="accent1"/>
          <w:lang w:val="en-US"/>
        </w:rPr>
        <w:t>.</w:t>
      </w:r>
      <w:r w:rsidR="00C95451">
        <w:rPr>
          <w:color w:val="4472C4" w:themeColor="accent1"/>
          <w:lang w:val="en-US"/>
        </w:rPr>
        <w:t xml:space="preserve"> </w:t>
      </w:r>
      <w:r w:rsidR="00C95451" w:rsidRPr="00DF2686">
        <w:rPr>
          <w:color w:val="4472C4" w:themeColor="accent1"/>
          <w:lang w:val="en-US"/>
        </w:rPr>
        <w:t>Information about PARP inhibitor treatments has also been removed from the descriptive characteristics of the data provided in Table 1a, but can be made available upon request.</w:t>
      </w:r>
    </w:p>
    <w:p w14:paraId="5D6170E4" w14:textId="77777777" w:rsidR="006D2917" w:rsidRPr="00BE02C8" w:rsidRDefault="006D2917" w:rsidP="00AB78E4">
      <w:pPr>
        <w:pStyle w:val="Newparagraph"/>
        <w:ind w:firstLine="360"/>
        <w:rPr>
          <w:color w:val="4472C4" w:themeColor="accent1"/>
          <w:lang w:val="en-US"/>
        </w:rPr>
      </w:pPr>
    </w:p>
    <w:p w14:paraId="3A3022E6" w14:textId="2C301DF5" w:rsidR="00EF0C50" w:rsidRPr="00BE02C8" w:rsidRDefault="001E4003" w:rsidP="000D6B47">
      <w:pPr>
        <w:pStyle w:val="Newparagraph"/>
        <w:numPr>
          <w:ilvl w:val="0"/>
          <w:numId w:val="5"/>
        </w:numPr>
        <w:rPr>
          <w:i/>
          <w:iCs/>
          <w:lang w:val="en-US"/>
        </w:rPr>
      </w:pPr>
      <w:r w:rsidRPr="00BE02C8">
        <w:rPr>
          <w:i/>
          <w:iCs/>
          <w:lang w:val="en-US"/>
        </w:rPr>
        <w:t xml:space="preserve">The dataset is also not uniform. In particular inclusion of tumors collected post </w:t>
      </w:r>
      <w:proofErr w:type="gramStart"/>
      <w:r w:rsidRPr="00BE02C8">
        <w:rPr>
          <w:i/>
          <w:iCs/>
          <w:lang w:val="en-US"/>
        </w:rPr>
        <w:t>NACT(</w:t>
      </w:r>
      <w:proofErr w:type="gramEnd"/>
      <w:r w:rsidRPr="00BE02C8">
        <w:rPr>
          <w:i/>
          <w:iCs/>
          <w:lang w:val="en-US"/>
        </w:rPr>
        <w:t xml:space="preserve">~18% of tumors) could skew results and change immune cell subsets compared to tumors collected </w:t>
      </w:r>
      <w:r w:rsidRPr="00BE02C8">
        <w:rPr>
          <w:i/>
          <w:iCs/>
          <w:lang w:val="en-US"/>
        </w:rPr>
        <w:lastRenderedPageBreak/>
        <w:t xml:space="preserve">prior to chemotherapy. </w:t>
      </w:r>
      <w:proofErr w:type="gramStart"/>
      <w:r w:rsidRPr="00BE02C8">
        <w:rPr>
          <w:i/>
          <w:iCs/>
          <w:lang w:val="en-US"/>
        </w:rPr>
        <w:t>Tumors</w:t>
      </w:r>
      <w:proofErr w:type="gramEnd"/>
      <w:r w:rsidRPr="00BE02C8">
        <w:rPr>
          <w:i/>
          <w:iCs/>
          <w:lang w:val="en-US"/>
        </w:rPr>
        <w:t xml:space="preserve"> post NACT should be analyzed separately or excluded from main analysis</w:t>
      </w:r>
      <w:r w:rsidR="00783628" w:rsidRPr="00BE02C8">
        <w:rPr>
          <w:i/>
          <w:iCs/>
          <w:lang w:val="en-US"/>
        </w:rPr>
        <w:t>.</w:t>
      </w:r>
    </w:p>
    <w:p w14:paraId="3629E8EC" w14:textId="04730D9A" w:rsidR="00437073" w:rsidRDefault="00437073" w:rsidP="006900E9">
      <w:pPr>
        <w:pStyle w:val="Newparagraph"/>
        <w:ind w:firstLine="360"/>
        <w:rPr>
          <w:color w:val="4472C4" w:themeColor="accent1"/>
          <w:lang w:val="en-US"/>
        </w:rPr>
      </w:pPr>
      <w:r>
        <w:rPr>
          <w:color w:val="4472C4" w:themeColor="accent1"/>
          <w:lang w:val="en-US"/>
        </w:rPr>
        <w:t>Thank you for this insightful comment. We agree</w:t>
      </w:r>
      <w:r w:rsidR="00312C3C">
        <w:rPr>
          <w:color w:val="4472C4" w:themeColor="accent1"/>
          <w:lang w:val="en-US"/>
        </w:rPr>
        <w:t xml:space="preserve"> with the reviewer</w:t>
      </w:r>
      <w:r>
        <w:rPr>
          <w:color w:val="4472C4" w:themeColor="accent1"/>
          <w:lang w:val="en-US"/>
        </w:rPr>
        <w:t xml:space="preserve"> that </w:t>
      </w:r>
      <w:r w:rsidR="00D33275">
        <w:rPr>
          <w:color w:val="4472C4" w:themeColor="accent1"/>
          <w:lang w:val="en-US"/>
        </w:rPr>
        <w:t>neoadjuvant chemotherapy (</w:t>
      </w:r>
      <w:r>
        <w:rPr>
          <w:color w:val="4472C4" w:themeColor="accent1"/>
          <w:lang w:val="en-US"/>
        </w:rPr>
        <w:t>NACT</w:t>
      </w:r>
      <w:r w:rsidR="00D33275">
        <w:rPr>
          <w:color w:val="4472C4" w:themeColor="accent1"/>
          <w:lang w:val="en-US"/>
        </w:rPr>
        <w:t>)</w:t>
      </w:r>
      <w:r>
        <w:rPr>
          <w:color w:val="4472C4" w:themeColor="accent1"/>
          <w:lang w:val="en-US"/>
        </w:rPr>
        <w:t xml:space="preserve"> induces nontrivial changes </w:t>
      </w:r>
      <w:r w:rsidR="00603BDE">
        <w:rPr>
          <w:color w:val="4472C4" w:themeColor="accent1"/>
          <w:lang w:val="en-US"/>
        </w:rPr>
        <w:t>to the</w:t>
      </w:r>
      <w:r>
        <w:rPr>
          <w:color w:val="4472C4" w:themeColor="accent1"/>
          <w:lang w:val="en-US"/>
        </w:rPr>
        <w:t xml:space="preserve"> tumor</w:t>
      </w:r>
      <w:r w:rsidR="00603BDE">
        <w:rPr>
          <w:color w:val="4472C4" w:themeColor="accent1"/>
          <w:lang w:val="en-US"/>
        </w:rPr>
        <w:t xml:space="preserve"> microenvironment</w:t>
      </w:r>
      <w:r>
        <w:rPr>
          <w:color w:val="4472C4" w:themeColor="accent1"/>
          <w:lang w:val="en-US"/>
        </w:rPr>
        <w:t>.</w:t>
      </w:r>
      <w:r w:rsidR="00312C3C">
        <w:rPr>
          <w:color w:val="4472C4" w:themeColor="accent1"/>
          <w:lang w:val="en-US"/>
        </w:rPr>
        <w:t xml:space="preserve"> </w:t>
      </w:r>
      <w:r w:rsidR="006732A7">
        <w:rPr>
          <w:color w:val="4472C4" w:themeColor="accent1"/>
          <w:lang w:val="en-US"/>
        </w:rPr>
        <w:t xml:space="preserve">In response to the reviewer’s comment, </w:t>
      </w:r>
      <w:r w:rsidR="00312C3C">
        <w:rPr>
          <w:color w:val="4472C4" w:themeColor="accent1"/>
          <w:lang w:val="en-US"/>
        </w:rPr>
        <w:t xml:space="preserve">we have rerun </w:t>
      </w:r>
      <w:r w:rsidR="006732A7">
        <w:rPr>
          <w:color w:val="4472C4" w:themeColor="accent1"/>
          <w:lang w:val="en-US"/>
        </w:rPr>
        <w:t>the</w:t>
      </w:r>
      <w:r w:rsidR="00312C3C">
        <w:rPr>
          <w:color w:val="4472C4" w:themeColor="accent1"/>
          <w:lang w:val="en-US"/>
        </w:rPr>
        <w:t xml:space="preserve"> </w:t>
      </w:r>
      <w:r w:rsidR="006732A7">
        <w:rPr>
          <w:color w:val="4472C4" w:themeColor="accent1"/>
          <w:lang w:val="en-US"/>
        </w:rPr>
        <w:t>entire</w:t>
      </w:r>
      <w:r w:rsidR="00D33275">
        <w:rPr>
          <w:color w:val="4472C4" w:themeColor="accent1"/>
          <w:lang w:val="en-US"/>
        </w:rPr>
        <w:t xml:space="preserve"> </w:t>
      </w:r>
      <w:r w:rsidR="00312C3C">
        <w:rPr>
          <w:color w:val="4472C4" w:themeColor="accent1"/>
          <w:lang w:val="en-US"/>
        </w:rPr>
        <w:t>analysis</w:t>
      </w:r>
      <w:r w:rsidR="006732A7">
        <w:rPr>
          <w:color w:val="4472C4" w:themeColor="accent1"/>
          <w:lang w:val="en-US"/>
        </w:rPr>
        <w:t xml:space="preserve"> from our original manuscript submission</w:t>
      </w:r>
      <w:r w:rsidR="00D33275">
        <w:rPr>
          <w:color w:val="4472C4" w:themeColor="accent1"/>
          <w:lang w:val="en-US"/>
        </w:rPr>
        <w:t xml:space="preserve"> using only </w:t>
      </w:r>
      <w:r w:rsidR="00603BDE">
        <w:rPr>
          <w:color w:val="4472C4" w:themeColor="accent1"/>
          <w:lang w:val="en-US"/>
        </w:rPr>
        <w:t xml:space="preserve">primary chemonaïve </w:t>
      </w:r>
      <w:r w:rsidR="00D33275">
        <w:rPr>
          <w:color w:val="4472C4" w:themeColor="accent1"/>
          <w:lang w:val="en-US"/>
        </w:rPr>
        <w:t xml:space="preserve">tumors </w:t>
      </w:r>
      <w:r w:rsidR="00603BDE">
        <w:rPr>
          <w:color w:val="4472C4" w:themeColor="accent1"/>
          <w:lang w:val="en-US"/>
        </w:rPr>
        <w:t xml:space="preserve">(i.e., </w:t>
      </w:r>
      <w:r w:rsidR="00D33275">
        <w:rPr>
          <w:color w:val="4472C4" w:themeColor="accent1"/>
          <w:lang w:val="en-US"/>
        </w:rPr>
        <w:t xml:space="preserve">without NACT </w:t>
      </w:r>
      <w:r w:rsidR="00D33275" w:rsidRPr="00C74525">
        <w:rPr>
          <w:color w:val="4472C4" w:themeColor="accent1"/>
          <w:lang w:val="en-US"/>
        </w:rPr>
        <w:t>treatment</w:t>
      </w:r>
      <w:r w:rsidR="00C74525">
        <w:rPr>
          <w:color w:val="4472C4" w:themeColor="accent1"/>
          <w:lang w:val="en-US"/>
        </w:rPr>
        <w:t>)</w:t>
      </w:r>
      <w:r w:rsidR="00D33275" w:rsidRPr="00C74525">
        <w:rPr>
          <w:color w:val="4472C4" w:themeColor="accent1"/>
          <w:lang w:val="en-US"/>
        </w:rPr>
        <w:t xml:space="preserve">. </w:t>
      </w:r>
      <w:r w:rsidR="00603BDE">
        <w:rPr>
          <w:color w:val="4472C4" w:themeColor="accent1"/>
          <w:lang w:val="en-US"/>
        </w:rPr>
        <w:t xml:space="preserve">Notably, stratifying based on prior chemotherapy exposure revealed a significant relationship between CD4+ T cells and CD68+ macrophages. Moreover, while not significant, the presence of CD8+ T cells in the primary chemonaïve tumors did convey an improved survival, which is consistent with previous reports. </w:t>
      </w:r>
      <w:r w:rsidR="00D33275">
        <w:rPr>
          <w:color w:val="4472C4" w:themeColor="accent1"/>
          <w:lang w:val="en-US"/>
        </w:rPr>
        <w:t xml:space="preserve">The tables and figures in our revised manuscript now present results from analyzing only images from these </w:t>
      </w:r>
      <w:r w:rsidR="00603BDE">
        <w:rPr>
          <w:color w:val="4472C4" w:themeColor="accent1"/>
          <w:lang w:val="en-US"/>
        </w:rPr>
        <w:t>primary chemonaïve tumors.</w:t>
      </w:r>
      <w:r w:rsidR="00D33275">
        <w:rPr>
          <w:color w:val="4472C4" w:themeColor="accent1"/>
          <w:lang w:val="en-US"/>
        </w:rPr>
        <w:t xml:space="preserve"> </w:t>
      </w:r>
    </w:p>
    <w:bookmarkEnd w:id="0"/>
    <w:p w14:paraId="35512CA3" w14:textId="77777777" w:rsidR="006F1744" w:rsidRDefault="006F1744" w:rsidP="009A418A">
      <w:pPr>
        <w:widowControl w:val="0"/>
        <w:autoSpaceDE w:val="0"/>
        <w:autoSpaceDN w:val="0"/>
        <w:adjustRightInd w:val="0"/>
        <w:ind w:left="480" w:hanging="480"/>
        <w:rPr>
          <w:lang w:val="en-US"/>
        </w:rPr>
      </w:pPr>
    </w:p>
    <w:p w14:paraId="5B1D352D" w14:textId="77777777" w:rsidR="00421EC7" w:rsidRDefault="00421EC7" w:rsidP="009A418A">
      <w:pPr>
        <w:widowControl w:val="0"/>
        <w:autoSpaceDE w:val="0"/>
        <w:autoSpaceDN w:val="0"/>
        <w:adjustRightInd w:val="0"/>
        <w:ind w:left="480" w:hanging="480"/>
        <w:rPr>
          <w:b/>
          <w:bCs/>
          <w:lang w:val="en-US"/>
        </w:rPr>
      </w:pPr>
    </w:p>
    <w:p w14:paraId="7FB20E05" w14:textId="77777777" w:rsidR="00421EC7" w:rsidRDefault="00421EC7" w:rsidP="009A418A">
      <w:pPr>
        <w:widowControl w:val="0"/>
        <w:autoSpaceDE w:val="0"/>
        <w:autoSpaceDN w:val="0"/>
        <w:adjustRightInd w:val="0"/>
        <w:ind w:left="480" w:hanging="480"/>
        <w:rPr>
          <w:b/>
          <w:bCs/>
          <w:lang w:val="en-US"/>
        </w:rPr>
      </w:pPr>
    </w:p>
    <w:p w14:paraId="2070696E" w14:textId="77777777" w:rsidR="00421EC7" w:rsidRDefault="00421EC7" w:rsidP="009A418A">
      <w:pPr>
        <w:widowControl w:val="0"/>
        <w:autoSpaceDE w:val="0"/>
        <w:autoSpaceDN w:val="0"/>
        <w:adjustRightInd w:val="0"/>
        <w:ind w:left="480" w:hanging="480"/>
        <w:rPr>
          <w:b/>
          <w:bCs/>
          <w:lang w:val="en-US"/>
        </w:rPr>
      </w:pPr>
    </w:p>
    <w:p w14:paraId="1A3EF2E9" w14:textId="77777777" w:rsidR="00421EC7" w:rsidRDefault="00421EC7" w:rsidP="009A418A">
      <w:pPr>
        <w:widowControl w:val="0"/>
        <w:autoSpaceDE w:val="0"/>
        <w:autoSpaceDN w:val="0"/>
        <w:adjustRightInd w:val="0"/>
        <w:ind w:left="480" w:hanging="480"/>
        <w:rPr>
          <w:b/>
          <w:bCs/>
          <w:lang w:val="en-US"/>
        </w:rPr>
      </w:pPr>
    </w:p>
    <w:p w14:paraId="2E4CA5EB" w14:textId="77777777" w:rsidR="00421EC7" w:rsidRDefault="00421EC7" w:rsidP="009A418A">
      <w:pPr>
        <w:widowControl w:val="0"/>
        <w:autoSpaceDE w:val="0"/>
        <w:autoSpaceDN w:val="0"/>
        <w:adjustRightInd w:val="0"/>
        <w:ind w:left="480" w:hanging="480"/>
        <w:rPr>
          <w:b/>
          <w:bCs/>
          <w:lang w:val="en-US"/>
        </w:rPr>
      </w:pPr>
    </w:p>
    <w:p w14:paraId="27D93142" w14:textId="77777777" w:rsidR="00421EC7" w:rsidRDefault="00421EC7" w:rsidP="009A418A">
      <w:pPr>
        <w:widowControl w:val="0"/>
        <w:autoSpaceDE w:val="0"/>
        <w:autoSpaceDN w:val="0"/>
        <w:adjustRightInd w:val="0"/>
        <w:ind w:left="480" w:hanging="480"/>
        <w:rPr>
          <w:b/>
          <w:bCs/>
          <w:lang w:val="en-US"/>
        </w:rPr>
      </w:pPr>
    </w:p>
    <w:p w14:paraId="01D5A0C3" w14:textId="77777777" w:rsidR="00421EC7" w:rsidRDefault="00421EC7" w:rsidP="009A418A">
      <w:pPr>
        <w:widowControl w:val="0"/>
        <w:autoSpaceDE w:val="0"/>
        <w:autoSpaceDN w:val="0"/>
        <w:adjustRightInd w:val="0"/>
        <w:ind w:left="480" w:hanging="480"/>
        <w:rPr>
          <w:b/>
          <w:bCs/>
          <w:lang w:val="en-US"/>
        </w:rPr>
      </w:pPr>
    </w:p>
    <w:p w14:paraId="379B6F1B" w14:textId="77777777" w:rsidR="00421EC7" w:rsidRDefault="00421EC7" w:rsidP="009A418A">
      <w:pPr>
        <w:widowControl w:val="0"/>
        <w:autoSpaceDE w:val="0"/>
        <w:autoSpaceDN w:val="0"/>
        <w:adjustRightInd w:val="0"/>
        <w:ind w:left="480" w:hanging="480"/>
        <w:rPr>
          <w:b/>
          <w:bCs/>
          <w:lang w:val="en-US"/>
        </w:rPr>
      </w:pPr>
    </w:p>
    <w:p w14:paraId="2A756A4F" w14:textId="77777777" w:rsidR="00421EC7" w:rsidRDefault="00421EC7" w:rsidP="009A418A">
      <w:pPr>
        <w:widowControl w:val="0"/>
        <w:autoSpaceDE w:val="0"/>
        <w:autoSpaceDN w:val="0"/>
        <w:adjustRightInd w:val="0"/>
        <w:ind w:left="480" w:hanging="480"/>
        <w:rPr>
          <w:b/>
          <w:bCs/>
          <w:lang w:val="en-US"/>
        </w:rPr>
      </w:pPr>
    </w:p>
    <w:p w14:paraId="37C5B427" w14:textId="77777777" w:rsidR="00421EC7" w:rsidRDefault="00421EC7" w:rsidP="009A418A">
      <w:pPr>
        <w:widowControl w:val="0"/>
        <w:autoSpaceDE w:val="0"/>
        <w:autoSpaceDN w:val="0"/>
        <w:adjustRightInd w:val="0"/>
        <w:ind w:left="480" w:hanging="480"/>
        <w:rPr>
          <w:b/>
          <w:bCs/>
          <w:lang w:val="en-US"/>
        </w:rPr>
      </w:pPr>
    </w:p>
    <w:p w14:paraId="4100B7D1" w14:textId="77777777" w:rsidR="00421EC7" w:rsidRDefault="00421EC7" w:rsidP="009A418A">
      <w:pPr>
        <w:widowControl w:val="0"/>
        <w:autoSpaceDE w:val="0"/>
        <w:autoSpaceDN w:val="0"/>
        <w:adjustRightInd w:val="0"/>
        <w:ind w:left="480" w:hanging="480"/>
        <w:rPr>
          <w:b/>
          <w:bCs/>
          <w:lang w:val="en-US"/>
        </w:rPr>
      </w:pPr>
    </w:p>
    <w:p w14:paraId="1C027CCA" w14:textId="369D0620" w:rsidR="006F1744" w:rsidRPr="00B865C6" w:rsidRDefault="00B865C6" w:rsidP="009A418A">
      <w:pPr>
        <w:widowControl w:val="0"/>
        <w:autoSpaceDE w:val="0"/>
        <w:autoSpaceDN w:val="0"/>
        <w:adjustRightInd w:val="0"/>
        <w:ind w:left="480" w:hanging="480"/>
        <w:rPr>
          <w:b/>
          <w:bCs/>
          <w:lang w:val="en-US"/>
        </w:rPr>
      </w:pPr>
      <w:r w:rsidRPr="00B865C6">
        <w:rPr>
          <w:b/>
          <w:bCs/>
          <w:lang w:val="en-US"/>
        </w:rPr>
        <w:lastRenderedPageBreak/>
        <w:t>References</w:t>
      </w:r>
    </w:p>
    <w:p w14:paraId="4AEA76A7" w14:textId="77777777" w:rsidR="00311FEE" w:rsidRPr="00311FEE" w:rsidRDefault="006F1744" w:rsidP="00311FEE">
      <w:pPr>
        <w:pStyle w:val="EndNoteBibliography"/>
        <w:ind w:left="720" w:hanging="720"/>
        <w:rPr>
          <w:noProof/>
        </w:rPr>
      </w:pPr>
      <w:r>
        <w:rPr>
          <w:lang w:val="en-US"/>
        </w:rPr>
        <w:fldChar w:fldCharType="begin"/>
      </w:r>
      <w:r>
        <w:rPr>
          <w:lang w:val="en-US"/>
        </w:rPr>
        <w:instrText xml:space="preserve"> ADDIN EN.REFLIST </w:instrText>
      </w:r>
      <w:r>
        <w:rPr>
          <w:lang w:val="en-US"/>
        </w:rPr>
        <w:fldChar w:fldCharType="separate"/>
      </w:r>
      <w:r w:rsidR="00311FEE" w:rsidRPr="00311FEE">
        <w:rPr>
          <w:noProof/>
        </w:rPr>
        <w:t>1.</w:t>
      </w:r>
      <w:r w:rsidR="00311FEE" w:rsidRPr="00311FEE">
        <w:rPr>
          <w:noProof/>
        </w:rPr>
        <w:tab/>
        <w:t xml:space="preserve">Pinto, M.P., et al., </w:t>
      </w:r>
      <w:r w:rsidR="00311FEE" w:rsidRPr="00311FEE">
        <w:rPr>
          <w:i/>
          <w:noProof/>
        </w:rPr>
        <w:t>Patient inflammatory status and CD4+/CD8+ intraepithelial tumor lymphocyte infiltration are predictors of outcomes in high-grade serous ovarian cancer.</w:t>
      </w:r>
      <w:r w:rsidR="00311FEE" w:rsidRPr="00311FEE">
        <w:rPr>
          <w:noProof/>
        </w:rPr>
        <w:t xml:space="preserve"> Gynecol Oncol, 2018. </w:t>
      </w:r>
      <w:r w:rsidR="00311FEE" w:rsidRPr="00311FEE">
        <w:rPr>
          <w:b/>
          <w:noProof/>
        </w:rPr>
        <w:t>151</w:t>
      </w:r>
      <w:r w:rsidR="00311FEE" w:rsidRPr="00311FEE">
        <w:rPr>
          <w:noProof/>
        </w:rPr>
        <w:t>(1): p. 10-17.</w:t>
      </w:r>
    </w:p>
    <w:p w14:paraId="7935668E" w14:textId="77777777" w:rsidR="00311FEE" w:rsidRPr="00311FEE" w:rsidRDefault="00311FEE" w:rsidP="00311FEE">
      <w:pPr>
        <w:pStyle w:val="EndNoteBibliography"/>
        <w:ind w:left="720" w:hanging="720"/>
        <w:rPr>
          <w:noProof/>
        </w:rPr>
      </w:pPr>
      <w:r w:rsidRPr="00311FEE">
        <w:rPr>
          <w:noProof/>
        </w:rPr>
        <w:t>2.</w:t>
      </w:r>
      <w:r w:rsidRPr="00311FEE">
        <w:rPr>
          <w:noProof/>
        </w:rPr>
        <w:tab/>
        <w:t xml:space="preserve">Sato, E., et al., </w:t>
      </w:r>
      <w:r w:rsidRPr="00311FEE">
        <w:rPr>
          <w:i/>
          <w:noProof/>
        </w:rPr>
        <w:t>Intraepithelial CD8+ tumor-infiltrating lymphocytes and a high CD8+/regulatory T cell ratio are associated with favorable prognosis in ovarian cancer.</w:t>
      </w:r>
      <w:r w:rsidRPr="00311FEE">
        <w:rPr>
          <w:noProof/>
        </w:rPr>
        <w:t xml:space="preserve"> Proc Natl Acad Sci U S A, 2005. </w:t>
      </w:r>
      <w:r w:rsidRPr="00311FEE">
        <w:rPr>
          <w:b/>
          <w:noProof/>
        </w:rPr>
        <w:t>102</w:t>
      </w:r>
      <w:r w:rsidRPr="00311FEE">
        <w:rPr>
          <w:noProof/>
        </w:rPr>
        <w:t>(51): p. 18538-43.</w:t>
      </w:r>
    </w:p>
    <w:p w14:paraId="67637F56" w14:textId="77777777" w:rsidR="00311FEE" w:rsidRPr="00311FEE" w:rsidRDefault="00311FEE" w:rsidP="00311FEE">
      <w:pPr>
        <w:pStyle w:val="EndNoteBibliography"/>
        <w:ind w:left="720" w:hanging="720"/>
        <w:rPr>
          <w:noProof/>
        </w:rPr>
      </w:pPr>
      <w:r w:rsidRPr="00311FEE">
        <w:rPr>
          <w:noProof/>
        </w:rPr>
        <w:t>3.</w:t>
      </w:r>
      <w:r w:rsidRPr="00311FEE">
        <w:rPr>
          <w:noProof/>
        </w:rPr>
        <w:tab/>
        <w:t xml:space="preserve">Zhang, L., et al., </w:t>
      </w:r>
      <w:r w:rsidRPr="00311FEE">
        <w:rPr>
          <w:i/>
          <w:noProof/>
        </w:rPr>
        <w:t>Intratumoral T cells, recurrence, and survival in epithelial ovarian cancer.</w:t>
      </w:r>
      <w:r w:rsidRPr="00311FEE">
        <w:rPr>
          <w:noProof/>
        </w:rPr>
        <w:t xml:space="preserve"> N Engl J Med, 2003. </w:t>
      </w:r>
      <w:r w:rsidRPr="00311FEE">
        <w:rPr>
          <w:b/>
          <w:noProof/>
        </w:rPr>
        <w:t>348</w:t>
      </w:r>
      <w:r w:rsidRPr="00311FEE">
        <w:rPr>
          <w:noProof/>
        </w:rPr>
        <w:t>(3): p. 203-13.</w:t>
      </w:r>
    </w:p>
    <w:p w14:paraId="2C7567F8" w14:textId="77777777" w:rsidR="00311FEE" w:rsidRPr="00311FEE" w:rsidRDefault="00311FEE" w:rsidP="00311FEE">
      <w:pPr>
        <w:pStyle w:val="EndNoteBibliography"/>
        <w:ind w:left="720" w:hanging="720"/>
        <w:rPr>
          <w:noProof/>
        </w:rPr>
      </w:pPr>
      <w:r w:rsidRPr="00311FEE">
        <w:rPr>
          <w:noProof/>
        </w:rPr>
        <w:t>4.</w:t>
      </w:r>
      <w:r w:rsidRPr="00311FEE">
        <w:rPr>
          <w:noProof/>
        </w:rPr>
        <w:tab/>
        <w:t xml:space="preserve">Feise, R.J., </w:t>
      </w:r>
      <w:r w:rsidRPr="00311FEE">
        <w:rPr>
          <w:i/>
          <w:noProof/>
        </w:rPr>
        <w:t>Do multiple outcome measures require p-value adjustment?</w:t>
      </w:r>
      <w:r w:rsidRPr="00311FEE">
        <w:rPr>
          <w:noProof/>
        </w:rPr>
        <w:t xml:space="preserve"> BMC Med Res Methodol, 2002. </w:t>
      </w:r>
      <w:r w:rsidRPr="00311FEE">
        <w:rPr>
          <w:b/>
          <w:noProof/>
        </w:rPr>
        <w:t>2</w:t>
      </w:r>
      <w:r w:rsidRPr="00311FEE">
        <w:rPr>
          <w:noProof/>
        </w:rPr>
        <w:t>: p. 8.</w:t>
      </w:r>
    </w:p>
    <w:p w14:paraId="54DF9BE5" w14:textId="77777777" w:rsidR="00311FEE" w:rsidRPr="00311FEE" w:rsidRDefault="00311FEE" w:rsidP="00311FEE">
      <w:pPr>
        <w:pStyle w:val="EndNoteBibliography"/>
        <w:ind w:left="720" w:hanging="720"/>
        <w:rPr>
          <w:noProof/>
        </w:rPr>
      </w:pPr>
      <w:r w:rsidRPr="00311FEE">
        <w:rPr>
          <w:noProof/>
        </w:rPr>
        <w:t>5.</w:t>
      </w:r>
      <w:r w:rsidRPr="00311FEE">
        <w:rPr>
          <w:noProof/>
        </w:rPr>
        <w:tab/>
        <w:t xml:space="preserve">Althouse, A.D., </w:t>
      </w:r>
      <w:r w:rsidRPr="00311FEE">
        <w:rPr>
          <w:i/>
          <w:noProof/>
        </w:rPr>
        <w:t>Adjust for Multiple Comparisons? It's Not That Simple.</w:t>
      </w:r>
      <w:r w:rsidRPr="00311FEE">
        <w:rPr>
          <w:noProof/>
        </w:rPr>
        <w:t xml:space="preserve"> Ann Thorac Surg, 2016. </w:t>
      </w:r>
      <w:r w:rsidRPr="00311FEE">
        <w:rPr>
          <w:b/>
          <w:noProof/>
        </w:rPr>
        <w:t>101</w:t>
      </w:r>
      <w:r w:rsidRPr="00311FEE">
        <w:rPr>
          <w:noProof/>
        </w:rPr>
        <w:t>(5): p. 1644-5.</w:t>
      </w:r>
    </w:p>
    <w:p w14:paraId="59E5B2D4" w14:textId="77777777" w:rsidR="00311FEE" w:rsidRPr="00311FEE" w:rsidRDefault="00311FEE" w:rsidP="00311FEE">
      <w:pPr>
        <w:pStyle w:val="EndNoteBibliography"/>
        <w:ind w:left="720" w:hanging="720"/>
        <w:rPr>
          <w:noProof/>
        </w:rPr>
      </w:pPr>
      <w:r w:rsidRPr="00311FEE">
        <w:rPr>
          <w:noProof/>
        </w:rPr>
        <w:t>6.</w:t>
      </w:r>
      <w:r w:rsidRPr="00311FEE">
        <w:rPr>
          <w:noProof/>
        </w:rPr>
        <w:tab/>
        <w:t xml:space="preserve">Rothman, K.J., </w:t>
      </w:r>
      <w:r w:rsidRPr="00311FEE">
        <w:rPr>
          <w:i/>
          <w:noProof/>
        </w:rPr>
        <w:t>No adjustments are needed for multiple comparisons.</w:t>
      </w:r>
      <w:r w:rsidRPr="00311FEE">
        <w:rPr>
          <w:noProof/>
        </w:rPr>
        <w:t xml:space="preserve"> Epidemiology, 1990. </w:t>
      </w:r>
      <w:r w:rsidRPr="00311FEE">
        <w:rPr>
          <w:b/>
          <w:noProof/>
        </w:rPr>
        <w:t>1</w:t>
      </w:r>
      <w:r w:rsidRPr="00311FEE">
        <w:rPr>
          <w:noProof/>
        </w:rPr>
        <w:t>(1): p. 43-6.</w:t>
      </w:r>
    </w:p>
    <w:p w14:paraId="00881D3A" w14:textId="216C7C35" w:rsidR="006A5B55" w:rsidRPr="00BE02C8" w:rsidRDefault="006F1744" w:rsidP="009A418A">
      <w:pPr>
        <w:widowControl w:val="0"/>
        <w:autoSpaceDE w:val="0"/>
        <w:autoSpaceDN w:val="0"/>
        <w:adjustRightInd w:val="0"/>
        <w:ind w:left="480" w:hanging="480"/>
        <w:rPr>
          <w:lang w:val="en-US"/>
        </w:rPr>
      </w:pPr>
      <w:r>
        <w:rPr>
          <w:lang w:val="en-US"/>
        </w:rPr>
        <w:fldChar w:fldCharType="end"/>
      </w:r>
    </w:p>
    <w:sectPr w:rsidR="006A5B55" w:rsidRPr="00BE02C8" w:rsidSect="006A7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06FF8" w14:textId="77777777" w:rsidR="00166AF3" w:rsidRDefault="00166AF3" w:rsidP="00FD69CC">
      <w:r>
        <w:separator/>
      </w:r>
    </w:p>
  </w:endnote>
  <w:endnote w:type="continuationSeparator" w:id="0">
    <w:p w14:paraId="0D93B2C0" w14:textId="77777777" w:rsidR="00166AF3" w:rsidRDefault="00166AF3" w:rsidP="00FD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3C731" w14:textId="77777777" w:rsidR="00166AF3" w:rsidRDefault="00166AF3" w:rsidP="00FD69CC">
      <w:r>
        <w:separator/>
      </w:r>
    </w:p>
  </w:footnote>
  <w:footnote w:type="continuationSeparator" w:id="0">
    <w:p w14:paraId="101BAB31" w14:textId="77777777" w:rsidR="00166AF3" w:rsidRDefault="00166AF3" w:rsidP="00FD6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66E5742"/>
    <w:multiLevelType w:val="hybridMultilevel"/>
    <w:tmpl w:val="84B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9814A5"/>
    <w:multiLevelType w:val="hybridMultilevel"/>
    <w:tmpl w:val="853A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46534"/>
    <w:multiLevelType w:val="multilevel"/>
    <w:tmpl w:val="AD24E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544207"/>
    <w:multiLevelType w:val="hybridMultilevel"/>
    <w:tmpl w:val="EBCEDF94"/>
    <w:lvl w:ilvl="0" w:tplc="E9F4E9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F4D13EF"/>
    <w:multiLevelType w:val="multilevel"/>
    <w:tmpl w:val="CC9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8778F5"/>
    <w:multiLevelType w:val="hybridMultilevel"/>
    <w:tmpl w:val="C480E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B587BA8"/>
    <w:multiLevelType w:val="multilevel"/>
    <w:tmpl w:val="593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8B140D"/>
    <w:multiLevelType w:val="hybridMultilevel"/>
    <w:tmpl w:val="C220FC42"/>
    <w:lvl w:ilvl="0" w:tplc="FB3241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7D3B0E"/>
    <w:multiLevelType w:val="hybridMultilevel"/>
    <w:tmpl w:val="E528AADE"/>
    <w:lvl w:ilvl="0" w:tplc="D0E470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5B9325A"/>
    <w:multiLevelType w:val="multilevel"/>
    <w:tmpl w:val="E0E2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43112547"/>
    <w:multiLevelType w:val="hybridMultilevel"/>
    <w:tmpl w:val="82F6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FC0EDF"/>
    <w:multiLevelType w:val="hybridMultilevel"/>
    <w:tmpl w:val="8AF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BB0F5D"/>
    <w:multiLevelType w:val="hybridMultilevel"/>
    <w:tmpl w:val="F2AA17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7340FA"/>
    <w:multiLevelType w:val="hybridMultilevel"/>
    <w:tmpl w:val="954AC3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2404A40"/>
    <w:multiLevelType w:val="multilevel"/>
    <w:tmpl w:val="5A2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8216D3"/>
    <w:multiLevelType w:val="hybridMultilevel"/>
    <w:tmpl w:val="9FA4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2"/>
  </w:num>
  <w:num w:numId="3">
    <w:abstractNumId w:val="15"/>
  </w:num>
  <w:num w:numId="4">
    <w:abstractNumId w:val="25"/>
  </w:num>
  <w:num w:numId="5">
    <w:abstractNumId w:val="21"/>
  </w:num>
  <w:num w:numId="6">
    <w:abstractNumId w:val="14"/>
  </w:num>
  <w:num w:numId="7">
    <w:abstractNumId w:val="36"/>
  </w:num>
  <w:num w:numId="8">
    <w:abstractNumId w:val="22"/>
  </w:num>
  <w:num w:numId="9">
    <w:abstractNumId w:val="31"/>
  </w:num>
  <w:num w:numId="10">
    <w:abstractNumId w:val="1"/>
  </w:num>
  <w:num w:numId="11">
    <w:abstractNumId w:val="2"/>
  </w:num>
  <w:num w:numId="12">
    <w:abstractNumId w:val="3"/>
  </w:num>
  <w:num w:numId="13">
    <w:abstractNumId w:val="4"/>
  </w:num>
  <w:num w:numId="14">
    <w:abstractNumId w:val="9"/>
  </w:num>
  <w:num w:numId="15">
    <w:abstractNumId w:val="5"/>
  </w:num>
  <w:num w:numId="16">
    <w:abstractNumId w:val="7"/>
  </w:num>
  <w:num w:numId="17">
    <w:abstractNumId w:val="6"/>
  </w:num>
  <w:num w:numId="18">
    <w:abstractNumId w:val="10"/>
  </w:num>
  <w:num w:numId="19">
    <w:abstractNumId w:val="8"/>
  </w:num>
  <w:num w:numId="20">
    <w:abstractNumId w:val="20"/>
  </w:num>
  <w:num w:numId="21">
    <w:abstractNumId w:val="27"/>
  </w:num>
  <w:num w:numId="22">
    <w:abstractNumId w:val="12"/>
  </w:num>
  <w:num w:numId="23">
    <w:abstractNumId w:val="0"/>
  </w:num>
  <w:num w:numId="24">
    <w:abstractNumId w:val="16"/>
  </w:num>
  <w:num w:numId="25">
    <w:abstractNumId w:val="29"/>
  </w:num>
  <w:num w:numId="26">
    <w:abstractNumId w:val="34"/>
  </w:num>
  <w:num w:numId="27">
    <w:abstractNumId w:val="35"/>
  </w:num>
  <w:num w:numId="28">
    <w:abstractNumId w:val="18"/>
  </w:num>
  <w:num w:numId="29">
    <w:abstractNumId w:val="38"/>
  </w:num>
  <w:num w:numId="30">
    <w:abstractNumId w:val="40"/>
  </w:num>
  <w:num w:numId="31">
    <w:abstractNumId w:val="37"/>
  </w:num>
  <w:num w:numId="32">
    <w:abstractNumId w:val="13"/>
  </w:num>
  <w:num w:numId="33">
    <w:abstractNumId w:val="30"/>
  </w:num>
  <w:num w:numId="34">
    <w:abstractNumId w:val="33"/>
  </w:num>
  <w:num w:numId="35">
    <w:abstractNumId w:val="11"/>
  </w:num>
  <w:num w:numId="36">
    <w:abstractNumId w:val="17"/>
  </w:num>
  <w:num w:numId="37">
    <w:abstractNumId w:val="26"/>
  </w:num>
  <w:num w:numId="38">
    <w:abstractNumId w:val="23"/>
  </w:num>
  <w:num w:numId="39">
    <w:abstractNumId w:val="19"/>
  </w:num>
  <w:num w:numId="40">
    <w:abstractNumId w:val="39"/>
  </w:num>
  <w:num w:numId="41">
    <w:abstractNumId w:val="2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ler, Benjamin G">
    <w15:presenceInfo w15:providerId="AD" w15:userId="S::benjamin.bitler@cuanschutz.edu::1be5acd7-0872-408a-aa7a-20b6828e8b41"/>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pdsx2aqvp5sfexevjvrppbtrsewfttzwte&quot;&gt;My EndNote Library&lt;record-ids&gt;&lt;item&gt;27&lt;/item&gt;&lt;item&gt;29&lt;/item&gt;&lt;item&gt;30&lt;/item&gt;&lt;item&gt;32&lt;/item&gt;&lt;item&gt;33&lt;/item&gt;&lt;item&gt;34&lt;/item&gt;&lt;/record-ids&gt;&lt;/item&gt;&lt;/Libraries&gt;"/>
  </w:docVars>
  <w:rsids>
    <w:rsidRoot w:val="00AE4F9C"/>
    <w:rsid w:val="00004CB8"/>
    <w:rsid w:val="000070E6"/>
    <w:rsid w:val="00010D94"/>
    <w:rsid w:val="0001344F"/>
    <w:rsid w:val="00015305"/>
    <w:rsid w:val="0002236E"/>
    <w:rsid w:val="0002372B"/>
    <w:rsid w:val="00023E43"/>
    <w:rsid w:val="00024F7D"/>
    <w:rsid w:val="00025478"/>
    <w:rsid w:val="0002763D"/>
    <w:rsid w:val="0003334F"/>
    <w:rsid w:val="0003497A"/>
    <w:rsid w:val="000453BC"/>
    <w:rsid w:val="000455FE"/>
    <w:rsid w:val="0004689C"/>
    <w:rsid w:val="000501F6"/>
    <w:rsid w:val="0005124D"/>
    <w:rsid w:val="00051E9B"/>
    <w:rsid w:val="00054EAC"/>
    <w:rsid w:val="000625BE"/>
    <w:rsid w:val="000632B6"/>
    <w:rsid w:val="00064F14"/>
    <w:rsid w:val="00067F7D"/>
    <w:rsid w:val="00071769"/>
    <w:rsid w:val="00072398"/>
    <w:rsid w:val="00077195"/>
    <w:rsid w:val="00077D0B"/>
    <w:rsid w:val="00087438"/>
    <w:rsid w:val="00093E6D"/>
    <w:rsid w:val="000945CF"/>
    <w:rsid w:val="00094608"/>
    <w:rsid w:val="000956EE"/>
    <w:rsid w:val="00096A0D"/>
    <w:rsid w:val="000A0836"/>
    <w:rsid w:val="000A1CF0"/>
    <w:rsid w:val="000A7913"/>
    <w:rsid w:val="000B0329"/>
    <w:rsid w:val="000B0E90"/>
    <w:rsid w:val="000B2B68"/>
    <w:rsid w:val="000B4D34"/>
    <w:rsid w:val="000B51C3"/>
    <w:rsid w:val="000B57FA"/>
    <w:rsid w:val="000B5D7D"/>
    <w:rsid w:val="000B7878"/>
    <w:rsid w:val="000C27A5"/>
    <w:rsid w:val="000C4F88"/>
    <w:rsid w:val="000C5951"/>
    <w:rsid w:val="000D2418"/>
    <w:rsid w:val="000D2B42"/>
    <w:rsid w:val="000D6B47"/>
    <w:rsid w:val="000E16FC"/>
    <w:rsid w:val="000E2248"/>
    <w:rsid w:val="000E7057"/>
    <w:rsid w:val="000F124B"/>
    <w:rsid w:val="000F19DB"/>
    <w:rsid w:val="000F3F45"/>
    <w:rsid w:val="000F4AD1"/>
    <w:rsid w:val="000F686D"/>
    <w:rsid w:val="000F6D7A"/>
    <w:rsid w:val="00101D9E"/>
    <w:rsid w:val="0010275C"/>
    <w:rsid w:val="00103AE7"/>
    <w:rsid w:val="001059FB"/>
    <w:rsid w:val="00107D33"/>
    <w:rsid w:val="00113843"/>
    <w:rsid w:val="00113D48"/>
    <w:rsid w:val="00115621"/>
    <w:rsid w:val="00120264"/>
    <w:rsid w:val="00120D99"/>
    <w:rsid w:val="00122443"/>
    <w:rsid w:val="001225FE"/>
    <w:rsid w:val="00123437"/>
    <w:rsid w:val="0012352D"/>
    <w:rsid w:val="001268AC"/>
    <w:rsid w:val="00131483"/>
    <w:rsid w:val="001320F9"/>
    <w:rsid w:val="00134519"/>
    <w:rsid w:val="00140752"/>
    <w:rsid w:val="001411CF"/>
    <w:rsid w:val="00146378"/>
    <w:rsid w:val="00146C40"/>
    <w:rsid w:val="001473D2"/>
    <w:rsid w:val="00150767"/>
    <w:rsid w:val="001507D9"/>
    <w:rsid w:val="0015134E"/>
    <w:rsid w:val="001522AA"/>
    <w:rsid w:val="00155E44"/>
    <w:rsid w:val="00165690"/>
    <w:rsid w:val="00166AF3"/>
    <w:rsid w:val="0017180E"/>
    <w:rsid w:val="0017291E"/>
    <w:rsid w:val="00173E63"/>
    <w:rsid w:val="00175854"/>
    <w:rsid w:val="00177A03"/>
    <w:rsid w:val="0018097C"/>
    <w:rsid w:val="00180CFB"/>
    <w:rsid w:val="0019271F"/>
    <w:rsid w:val="00195C3B"/>
    <w:rsid w:val="00195F44"/>
    <w:rsid w:val="0019641B"/>
    <w:rsid w:val="00197CA4"/>
    <w:rsid w:val="001A1AFD"/>
    <w:rsid w:val="001A3373"/>
    <w:rsid w:val="001A402A"/>
    <w:rsid w:val="001A6516"/>
    <w:rsid w:val="001A6A5B"/>
    <w:rsid w:val="001A7903"/>
    <w:rsid w:val="001B00BF"/>
    <w:rsid w:val="001B172E"/>
    <w:rsid w:val="001B1E7B"/>
    <w:rsid w:val="001B3188"/>
    <w:rsid w:val="001B50C7"/>
    <w:rsid w:val="001C0394"/>
    <w:rsid w:val="001C1414"/>
    <w:rsid w:val="001C1643"/>
    <w:rsid w:val="001C2BFC"/>
    <w:rsid w:val="001C6018"/>
    <w:rsid w:val="001D0F18"/>
    <w:rsid w:val="001D1D6F"/>
    <w:rsid w:val="001D257C"/>
    <w:rsid w:val="001D2F84"/>
    <w:rsid w:val="001D3CAB"/>
    <w:rsid w:val="001D61C7"/>
    <w:rsid w:val="001D6396"/>
    <w:rsid w:val="001E0048"/>
    <w:rsid w:val="001E0AF3"/>
    <w:rsid w:val="001E1C14"/>
    <w:rsid w:val="001E3759"/>
    <w:rsid w:val="001E4003"/>
    <w:rsid w:val="001E51E1"/>
    <w:rsid w:val="001F24A9"/>
    <w:rsid w:val="001F67FB"/>
    <w:rsid w:val="001F6D69"/>
    <w:rsid w:val="00200239"/>
    <w:rsid w:val="00200725"/>
    <w:rsid w:val="00203B11"/>
    <w:rsid w:val="00203DED"/>
    <w:rsid w:val="002042B1"/>
    <w:rsid w:val="00213FF3"/>
    <w:rsid w:val="002219FC"/>
    <w:rsid w:val="00223C28"/>
    <w:rsid w:val="00231284"/>
    <w:rsid w:val="002339C5"/>
    <w:rsid w:val="0023780B"/>
    <w:rsid w:val="00237EFC"/>
    <w:rsid w:val="00241190"/>
    <w:rsid w:val="00242EB4"/>
    <w:rsid w:val="00250578"/>
    <w:rsid w:val="002566B1"/>
    <w:rsid w:val="0026089E"/>
    <w:rsid w:val="0026455B"/>
    <w:rsid w:val="0027483E"/>
    <w:rsid w:val="00275B8E"/>
    <w:rsid w:val="00281EC4"/>
    <w:rsid w:val="00281F81"/>
    <w:rsid w:val="00284150"/>
    <w:rsid w:val="002843C5"/>
    <w:rsid w:val="00284671"/>
    <w:rsid w:val="00285168"/>
    <w:rsid w:val="0029191C"/>
    <w:rsid w:val="002A1E16"/>
    <w:rsid w:val="002A7C2E"/>
    <w:rsid w:val="002B1819"/>
    <w:rsid w:val="002B4145"/>
    <w:rsid w:val="002B7D4A"/>
    <w:rsid w:val="002C4E66"/>
    <w:rsid w:val="002C4FEB"/>
    <w:rsid w:val="002D5C25"/>
    <w:rsid w:val="002D75E8"/>
    <w:rsid w:val="002E0349"/>
    <w:rsid w:val="002E1541"/>
    <w:rsid w:val="002E6F9D"/>
    <w:rsid w:val="002F141A"/>
    <w:rsid w:val="00300C6D"/>
    <w:rsid w:val="003012BB"/>
    <w:rsid w:val="00301FAF"/>
    <w:rsid w:val="00301FE1"/>
    <w:rsid w:val="00302DA9"/>
    <w:rsid w:val="00311FEE"/>
    <w:rsid w:val="00312C3C"/>
    <w:rsid w:val="00316253"/>
    <w:rsid w:val="00316325"/>
    <w:rsid w:val="00325D17"/>
    <w:rsid w:val="003279CC"/>
    <w:rsid w:val="00331966"/>
    <w:rsid w:val="00334112"/>
    <w:rsid w:val="00334723"/>
    <w:rsid w:val="003406AA"/>
    <w:rsid w:val="00342D8F"/>
    <w:rsid w:val="00343841"/>
    <w:rsid w:val="00345407"/>
    <w:rsid w:val="00351DD6"/>
    <w:rsid w:val="00353944"/>
    <w:rsid w:val="003565F2"/>
    <w:rsid w:val="00357CBD"/>
    <w:rsid w:val="00360E07"/>
    <w:rsid w:val="00361D67"/>
    <w:rsid w:val="00366C16"/>
    <w:rsid w:val="0037099B"/>
    <w:rsid w:val="003723FD"/>
    <w:rsid w:val="00381B50"/>
    <w:rsid w:val="0038583F"/>
    <w:rsid w:val="00385F61"/>
    <w:rsid w:val="00391F0C"/>
    <w:rsid w:val="003A06B4"/>
    <w:rsid w:val="003A0E49"/>
    <w:rsid w:val="003A2455"/>
    <w:rsid w:val="003A3D0F"/>
    <w:rsid w:val="003B145B"/>
    <w:rsid w:val="003B23A3"/>
    <w:rsid w:val="003B38A4"/>
    <w:rsid w:val="003B52FA"/>
    <w:rsid w:val="003B62D9"/>
    <w:rsid w:val="003B77AD"/>
    <w:rsid w:val="003C1901"/>
    <w:rsid w:val="003C2818"/>
    <w:rsid w:val="003C79C2"/>
    <w:rsid w:val="003C7DBB"/>
    <w:rsid w:val="003D1901"/>
    <w:rsid w:val="003D26F6"/>
    <w:rsid w:val="003D789F"/>
    <w:rsid w:val="003E01A7"/>
    <w:rsid w:val="003E1389"/>
    <w:rsid w:val="003E4B51"/>
    <w:rsid w:val="003E71C2"/>
    <w:rsid w:val="003F1DD3"/>
    <w:rsid w:val="003F2876"/>
    <w:rsid w:val="003F2B7A"/>
    <w:rsid w:val="003F2E77"/>
    <w:rsid w:val="00400DB9"/>
    <w:rsid w:val="0040242F"/>
    <w:rsid w:val="004034BF"/>
    <w:rsid w:val="00410222"/>
    <w:rsid w:val="004113B8"/>
    <w:rsid w:val="00412FE8"/>
    <w:rsid w:val="00416560"/>
    <w:rsid w:val="00417D30"/>
    <w:rsid w:val="00421EC7"/>
    <w:rsid w:val="0042314D"/>
    <w:rsid w:val="00423C88"/>
    <w:rsid w:val="00423C8D"/>
    <w:rsid w:val="00436FEE"/>
    <w:rsid w:val="00437073"/>
    <w:rsid w:val="00437C84"/>
    <w:rsid w:val="00440FD0"/>
    <w:rsid w:val="004426EE"/>
    <w:rsid w:val="00444DAB"/>
    <w:rsid w:val="00445A67"/>
    <w:rsid w:val="00446705"/>
    <w:rsid w:val="00446D18"/>
    <w:rsid w:val="00450EA4"/>
    <w:rsid w:val="00452C82"/>
    <w:rsid w:val="00454B38"/>
    <w:rsid w:val="00457D6B"/>
    <w:rsid w:val="004611B6"/>
    <w:rsid w:val="00462123"/>
    <w:rsid w:val="00464D77"/>
    <w:rsid w:val="00465300"/>
    <w:rsid w:val="00465BCB"/>
    <w:rsid w:val="004671BD"/>
    <w:rsid w:val="00470D4D"/>
    <w:rsid w:val="00476300"/>
    <w:rsid w:val="004769FE"/>
    <w:rsid w:val="004778D0"/>
    <w:rsid w:val="0048244B"/>
    <w:rsid w:val="004854A0"/>
    <w:rsid w:val="004911B8"/>
    <w:rsid w:val="004963BB"/>
    <w:rsid w:val="004968FC"/>
    <w:rsid w:val="004A236D"/>
    <w:rsid w:val="004A4EA4"/>
    <w:rsid w:val="004A5740"/>
    <w:rsid w:val="004A6E63"/>
    <w:rsid w:val="004B4C12"/>
    <w:rsid w:val="004B4F4B"/>
    <w:rsid w:val="004C10DD"/>
    <w:rsid w:val="004C195E"/>
    <w:rsid w:val="004C30CD"/>
    <w:rsid w:val="004D1678"/>
    <w:rsid w:val="004D1B1D"/>
    <w:rsid w:val="004D49AF"/>
    <w:rsid w:val="004D63EB"/>
    <w:rsid w:val="004E10F3"/>
    <w:rsid w:val="004E1525"/>
    <w:rsid w:val="004E1F04"/>
    <w:rsid w:val="004E3536"/>
    <w:rsid w:val="004E35B3"/>
    <w:rsid w:val="004E40C6"/>
    <w:rsid w:val="004E5840"/>
    <w:rsid w:val="004E797D"/>
    <w:rsid w:val="004F02DF"/>
    <w:rsid w:val="004F149F"/>
    <w:rsid w:val="004F2606"/>
    <w:rsid w:val="004F412A"/>
    <w:rsid w:val="004F5098"/>
    <w:rsid w:val="004F6257"/>
    <w:rsid w:val="005025EE"/>
    <w:rsid w:val="005057D6"/>
    <w:rsid w:val="00515AEB"/>
    <w:rsid w:val="00520C32"/>
    <w:rsid w:val="00521081"/>
    <w:rsid w:val="00522C0E"/>
    <w:rsid w:val="00522D20"/>
    <w:rsid w:val="00523FF6"/>
    <w:rsid w:val="00524C3C"/>
    <w:rsid w:val="00525B10"/>
    <w:rsid w:val="00526982"/>
    <w:rsid w:val="00526A9B"/>
    <w:rsid w:val="00527261"/>
    <w:rsid w:val="005272B5"/>
    <w:rsid w:val="00531629"/>
    <w:rsid w:val="005352CF"/>
    <w:rsid w:val="00536D11"/>
    <w:rsid w:val="00537D41"/>
    <w:rsid w:val="0054152A"/>
    <w:rsid w:val="00541AE3"/>
    <w:rsid w:val="005511B4"/>
    <w:rsid w:val="005562A4"/>
    <w:rsid w:val="00560242"/>
    <w:rsid w:val="00562CBB"/>
    <w:rsid w:val="00566F55"/>
    <w:rsid w:val="00567FC7"/>
    <w:rsid w:val="0057078E"/>
    <w:rsid w:val="00571F56"/>
    <w:rsid w:val="00572D85"/>
    <w:rsid w:val="005751D4"/>
    <w:rsid w:val="0058024C"/>
    <w:rsid w:val="00581F5C"/>
    <w:rsid w:val="00583370"/>
    <w:rsid w:val="00584296"/>
    <w:rsid w:val="00585477"/>
    <w:rsid w:val="00586FE2"/>
    <w:rsid w:val="00590E3F"/>
    <w:rsid w:val="005919B5"/>
    <w:rsid w:val="00592E27"/>
    <w:rsid w:val="00594510"/>
    <w:rsid w:val="00594CFB"/>
    <w:rsid w:val="005951E7"/>
    <w:rsid w:val="005A0F92"/>
    <w:rsid w:val="005A7187"/>
    <w:rsid w:val="005A7E48"/>
    <w:rsid w:val="005B2C3D"/>
    <w:rsid w:val="005B396C"/>
    <w:rsid w:val="005B5056"/>
    <w:rsid w:val="005B5E89"/>
    <w:rsid w:val="005C66F5"/>
    <w:rsid w:val="005D292A"/>
    <w:rsid w:val="005D6536"/>
    <w:rsid w:val="005E286B"/>
    <w:rsid w:val="005E2BEC"/>
    <w:rsid w:val="005E5E81"/>
    <w:rsid w:val="005E6EFA"/>
    <w:rsid w:val="005E72AF"/>
    <w:rsid w:val="005E7730"/>
    <w:rsid w:val="005F1621"/>
    <w:rsid w:val="005F2363"/>
    <w:rsid w:val="005F3DA9"/>
    <w:rsid w:val="005F4F79"/>
    <w:rsid w:val="00603BDE"/>
    <w:rsid w:val="00605BF0"/>
    <w:rsid w:val="006064DA"/>
    <w:rsid w:val="00606D34"/>
    <w:rsid w:val="0060708C"/>
    <w:rsid w:val="00612354"/>
    <w:rsid w:val="00614896"/>
    <w:rsid w:val="00617F59"/>
    <w:rsid w:val="0062289D"/>
    <w:rsid w:val="006255BA"/>
    <w:rsid w:val="0062729E"/>
    <w:rsid w:val="006314FF"/>
    <w:rsid w:val="006317BC"/>
    <w:rsid w:val="00633C14"/>
    <w:rsid w:val="00634215"/>
    <w:rsid w:val="00634263"/>
    <w:rsid w:val="006377BA"/>
    <w:rsid w:val="00640673"/>
    <w:rsid w:val="00643770"/>
    <w:rsid w:val="00656A58"/>
    <w:rsid w:val="00660D17"/>
    <w:rsid w:val="0066135B"/>
    <w:rsid w:val="006623AE"/>
    <w:rsid w:val="00666A3C"/>
    <w:rsid w:val="00671579"/>
    <w:rsid w:val="006732A7"/>
    <w:rsid w:val="00676453"/>
    <w:rsid w:val="0067728A"/>
    <w:rsid w:val="0068705E"/>
    <w:rsid w:val="006879F4"/>
    <w:rsid w:val="006900E9"/>
    <w:rsid w:val="00690D7C"/>
    <w:rsid w:val="00691E77"/>
    <w:rsid w:val="00692AD9"/>
    <w:rsid w:val="00693FD2"/>
    <w:rsid w:val="00695B1B"/>
    <w:rsid w:val="00695B49"/>
    <w:rsid w:val="006A5068"/>
    <w:rsid w:val="006A535D"/>
    <w:rsid w:val="006A5384"/>
    <w:rsid w:val="006A56FF"/>
    <w:rsid w:val="006A5B55"/>
    <w:rsid w:val="006A61E8"/>
    <w:rsid w:val="006A7661"/>
    <w:rsid w:val="006C1B6F"/>
    <w:rsid w:val="006C2FA8"/>
    <w:rsid w:val="006C36E1"/>
    <w:rsid w:val="006C3B3A"/>
    <w:rsid w:val="006C6BE9"/>
    <w:rsid w:val="006D2917"/>
    <w:rsid w:val="006D3656"/>
    <w:rsid w:val="006D5A0A"/>
    <w:rsid w:val="006E5094"/>
    <w:rsid w:val="006E6F65"/>
    <w:rsid w:val="006F1744"/>
    <w:rsid w:val="006F2A5A"/>
    <w:rsid w:val="006F30BA"/>
    <w:rsid w:val="006F79A1"/>
    <w:rsid w:val="00701B34"/>
    <w:rsid w:val="00702414"/>
    <w:rsid w:val="0070298A"/>
    <w:rsid w:val="007042D1"/>
    <w:rsid w:val="00710CC6"/>
    <w:rsid w:val="007111C6"/>
    <w:rsid w:val="0071159D"/>
    <w:rsid w:val="00715F04"/>
    <w:rsid w:val="00716D3A"/>
    <w:rsid w:val="0072104B"/>
    <w:rsid w:val="007211FA"/>
    <w:rsid w:val="0072593C"/>
    <w:rsid w:val="00731689"/>
    <w:rsid w:val="007340FD"/>
    <w:rsid w:val="0073713D"/>
    <w:rsid w:val="00741194"/>
    <w:rsid w:val="00741E17"/>
    <w:rsid w:val="00743C82"/>
    <w:rsid w:val="007461A0"/>
    <w:rsid w:val="007479CD"/>
    <w:rsid w:val="00750873"/>
    <w:rsid w:val="00753641"/>
    <w:rsid w:val="00757552"/>
    <w:rsid w:val="007626BD"/>
    <w:rsid w:val="00763118"/>
    <w:rsid w:val="00764279"/>
    <w:rsid w:val="0076473C"/>
    <w:rsid w:val="007723C7"/>
    <w:rsid w:val="0077350E"/>
    <w:rsid w:val="00773AEC"/>
    <w:rsid w:val="0077657D"/>
    <w:rsid w:val="00776F65"/>
    <w:rsid w:val="007802A6"/>
    <w:rsid w:val="007814D6"/>
    <w:rsid w:val="00782266"/>
    <w:rsid w:val="00783628"/>
    <w:rsid w:val="00785ACD"/>
    <w:rsid w:val="007906ED"/>
    <w:rsid w:val="00792809"/>
    <w:rsid w:val="00794E79"/>
    <w:rsid w:val="007953FA"/>
    <w:rsid w:val="00796BAA"/>
    <w:rsid w:val="007A0279"/>
    <w:rsid w:val="007A127A"/>
    <w:rsid w:val="007A3770"/>
    <w:rsid w:val="007A4281"/>
    <w:rsid w:val="007A7FB2"/>
    <w:rsid w:val="007B1B00"/>
    <w:rsid w:val="007B217D"/>
    <w:rsid w:val="007B3D05"/>
    <w:rsid w:val="007B4EDF"/>
    <w:rsid w:val="007C3528"/>
    <w:rsid w:val="007C51A0"/>
    <w:rsid w:val="007C5CE2"/>
    <w:rsid w:val="007C67E5"/>
    <w:rsid w:val="007C6BBE"/>
    <w:rsid w:val="007C6C37"/>
    <w:rsid w:val="007C784B"/>
    <w:rsid w:val="007D2924"/>
    <w:rsid w:val="007D716D"/>
    <w:rsid w:val="007E063D"/>
    <w:rsid w:val="007E1B06"/>
    <w:rsid w:val="007E1EA5"/>
    <w:rsid w:val="007E1FDA"/>
    <w:rsid w:val="007E3035"/>
    <w:rsid w:val="007E3549"/>
    <w:rsid w:val="007E456C"/>
    <w:rsid w:val="007E4840"/>
    <w:rsid w:val="007E6A64"/>
    <w:rsid w:val="007F0754"/>
    <w:rsid w:val="007F0C58"/>
    <w:rsid w:val="007F1133"/>
    <w:rsid w:val="007F2139"/>
    <w:rsid w:val="007F2EAD"/>
    <w:rsid w:val="007F4EA4"/>
    <w:rsid w:val="008019E9"/>
    <w:rsid w:val="0080370A"/>
    <w:rsid w:val="00805E4E"/>
    <w:rsid w:val="00807A02"/>
    <w:rsid w:val="0081219C"/>
    <w:rsid w:val="0081537C"/>
    <w:rsid w:val="00816D39"/>
    <w:rsid w:val="00817B3C"/>
    <w:rsid w:val="008231D3"/>
    <w:rsid w:val="0082380D"/>
    <w:rsid w:val="008249E2"/>
    <w:rsid w:val="00834270"/>
    <w:rsid w:val="00835193"/>
    <w:rsid w:val="0083626C"/>
    <w:rsid w:val="00837873"/>
    <w:rsid w:val="00840A59"/>
    <w:rsid w:val="008422E7"/>
    <w:rsid w:val="00842685"/>
    <w:rsid w:val="008442AF"/>
    <w:rsid w:val="00847B30"/>
    <w:rsid w:val="00850E28"/>
    <w:rsid w:val="008767D4"/>
    <w:rsid w:val="00876C17"/>
    <w:rsid w:val="008803F6"/>
    <w:rsid w:val="00880E5C"/>
    <w:rsid w:val="0088670A"/>
    <w:rsid w:val="00890625"/>
    <w:rsid w:val="00893F3A"/>
    <w:rsid w:val="00896F37"/>
    <w:rsid w:val="00897034"/>
    <w:rsid w:val="00897DEE"/>
    <w:rsid w:val="008A4C68"/>
    <w:rsid w:val="008A5FDD"/>
    <w:rsid w:val="008B1293"/>
    <w:rsid w:val="008B1677"/>
    <w:rsid w:val="008B2CFE"/>
    <w:rsid w:val="008B31AE"/>
    <w:rsid w:val="008B76BF"/>
    <w:rsid w:val="008C1E79"/>
    <w:rsid w:val="008C21C6"/>
    <w:rsid w:val="008D01A8"/>
    <w:rsid w:val="008D2BF9"/>
    <w:rsid w:val="008D322B"/>
    <w:rsid w:val="008D3575"/>
    <w:rsid w:val="008D3E3B"/>
    <w:rsid w:val="008D6874"/>
    <w:rsid w:val="008E0B11"/>
    <w:rsid w:val="008E209C"/>
    <w:rsid w:val="008E75C6"/>
    <w:rsid w:val="008F087C"/>
    <w:rsid w:val="008F270C"/>
    <w:rsid w:val="008F3AFC"/>
    <w:rsid w:val="008F5E7C"/>
    <w:rsid w:val="00902BB7"/>
    <w:rsid w:val="00902D85"/>
    <w:rsid w:val="0090370B"/>
    <w:rsid w:val="00903CB9"/>
    <w:rsid w:val="009066E5"/>
    <w:rsid w:val="009102F8"/>
    <w:rsid w:val="009144C8"/>
    <w:rsid w:val="0091508C"/>
    <w:rsid w:val="00922A6C"/>
    <w:rsid w:val="00924A99"/>
    <w:rsid w:val="009258E0"/>
    <w:rsid w:val="00926DBD"/>
    <w:rsid w:val="009308F8"/>
    <w:rsid w:val="00931C9D"/>
    <w:rsid w:val="0093424A"/>
    <w:rsid w:val="0093707D"/>
    <w:rsid w:val="00941DD1"/>
    <w:rsid w:val="00942ED9"/>
    <w:rsid w:val="00945BAA"/>
    <w:rsid w:val="00946002"/>
    <w:rsid w:val="0094793B"/>
    <w:rsid w:val="009543A0"/>
    <w:rsid w:val="009551FB"/>
    <w:rsid w:val="009558BA"/>
    <w:rsid w:val="009574D5"/>
    <w:rsid w:val="00960F7C"/>
    <w:rsid w:val="009616D7"/>
    <w:rsid w:val="00962BC4"/>
    <w:rsid w:val="009638BE"/>
    <w:rsid w:val="00967BB5"/>
    <w:rsid w:val="00972C13"/>
    <w:rsid w:val="009805EB"/>
    <w:rsid w:val="009846CF"/>
    <w:rsid w:val="00985938"/>
    <w:rsid w:val="00986D5B"/>
    <w:rsid w:val="00992D09"/>
    <w:rsid w:val="00993090"/>
    <w:rsid w:val="009977F9"/>
    <w:rsid w:val="009A0193"/>
    <w:rsid w:val="009A40DA"/>
    <w:rsid w:val="009A418A"/>
    <w:rsid w:val="009B1202"/>
    <w:rsid w:val="009B4A4B"/>
    <w:rsid w:val="009B6585"/>
    <w:rsid w:val="009B726A"/>
    <w:rsid w:val="009C0634"/>
    <w:rsid w:val="009C1420"/>
    <w:rsid w:val="009C52E9"/>
    <w:rsid w:val="009C61A6"/>
    <w:rsid w:val="009D09E0"/>
    <w:rsid w:val="009D0AE4"/>
    <w:rsid w:val="009D2E0D"/>
    <w:rsid w:val="009D3261"/>
    <w:rsid w:val="009D4291"/>
    <w:rsid w:val="009D6F6A"/>
    <w:rsid w:val="009E7164"/>
    <w:rsid w:val="009F2BFB"/>
    <w:rsid w:val="009F5E40"/>
    <w:rsid w:val="009F6D53"/>
    <w:rsid w:val="009F6E96"/>
    <w:rsid w:val="00A02CBE"/>
    <w:rsid w:val="00A06235"/>
    <w:rsid w:val="00A10BDA"/>
    <w:rsid w:val="00A116F7"/>
    <w:rsid w:val="00A120DF"/>
    <w:rsid w:val="00A147AD"/>
    <w:rsid w:val="00A16639"/>
    <w:rsid w:val="00A203CB"/>
    <w:rsid w:val="00A212AF"/>
    <w:rsid w:val="00A24C80"/>
    <w:rsid w:val="00A25160"/>
    <w:rsid w:val="00A2785E"/>
    <w:rsid w:val="00A32EBB"/>
    <w:rsid w:val="00A33F18"/>
    <w:rsid w:val="00A347CE"/>
    <w:rsid w:val="00A36167"/>
    <w:rsid w:val="00A42843"/>
    <w:rsid w:val="00A440A5"/>
    <w:rsid w:val="00A5030D"/>
    <w:rsid w:val="00A51EDD"/>
    <w:rsid w:val="00A54E4A"/>
    <w:rsid w:val="00A55FD3"/>
    <w:rsid w:val="00A56298"/>
    <w:rsid w:val="00A6130E"/>
    <w:rsid w:val="00A62B45"/>
    <w:rsid w:val="00A635C0"/>
    <w:rsid w:val="00A656F6"/>
    <w:rsid w:val="00A74B4D"/>
    <w:rsid w:val="00A76941"/>
    <w:rsid w:val="00A76B9D"/>
    <w:rsid w:val="00A77A2F"/>
    <w:rsid w:val="00A805AC"/>
    <w:rsid w:val="00A90BA5"/>
    <w:rsid w:val="00A95F69"/>
    <w:rsid w:val="00AA0D74"/>
    <w:rsid w:val="00AA0FA6"/>
    <w:rsid w:val="00AA188B"/>
    <w:rsid w:val="00AA1DB4"/>
    <w:rsid w:val="00AA756C"/>
    <w:rsid w:val="00AA78B9"/>
    <w:rsid w:val="00AB0EBB"/>
    <w:rsid w:val="00AB259B"/>
    <w:rsid w:val="00AB4614"/>
    <w:rsid w:val="00AB5DD4"/>
    <w:rsid w:val="00AB78E4"/>
    <w:rsid w:val="00AC6332"/>
    <w:rsid w:val="00AD33DB"/>
    <w:rsid w:val="00AD75E3"/>
    <w:rsid w:val="00AE1482"/>
    <w:rsid w:val="00AE381D"/>
    <w:rsid w:val="00AE459C"/>
    <w:rsid w:val="00AE4F9C"/>
    <w:rsid w:val="00AE7E6B"/>
    <w:rsid w:val="00AF0696"/>
    <w:rsid w:val="00AF477B"/>
    <w:rsid w:val="00AF589C"/>
    <w:rsid w:val="00AF5C6E"/>
    <w:rsid w:val="00B01A87"/>
    <w:rsid w:val="00B04E42"/>
    <w:rsid w:val="00B0692A"/>
    <w:rsid w:val="00B07A94"/>
    <w:rsid w:val="00B07D74"/>
    <w:rsid w:val="00B108DD"/>
    <w:rsid w:val="00B153AA"/>
    <w:rsid w:val="00B1698C"/>
    <w:rsid w:val="00B2130E"/>
    <w:rsid w:val="00B21B2C"/>
    <w:rsid w:val="00B23C3F"/>
    <w:rsid w:val="00B27FE3"/>
    <w:rsid w:val="00B30254"/>
    <w:rsid w:val="00B31891"/>
    <w:rsid w:val="00B36DAD"/>
    <w:rsid w:val="00B372B7"/>
    <w:rsid w:val="00B37F9A"/>
    <w:rsid w:val="00B418AE"/>
    <w:rsid w:val="00B51617"/>
    <w:rsid w:val="00B54BCA"/>
    <w:rsid w:val="00B55194"/>
    <w:rsid w:val="00B642A5"/>
    <w:rsid w:val="00B67039"/>
    <w:rsid w:val="00B72791"/>
    <w:rsid w:val="00B72E8E"/>
    <w:rsid w:val="00B82F07"/>
    <w:rsid w:val="00B84611"/>
    <w:rsid w:val="00B865C6"/>
    <w:rsid w:val="00B91C9F"/>
    <w:rsid w:val="00B920F4"/>
    <w:rsid w:val="00B943BD"/>
    <w:rsid w:val="00BA32DA"/>
    <w:rsid w:val="00BA3A43"/>
    <w:rsid w:val="00BA44E2"/>
    <w:rsid w:val="00BA508F"/>
    <w:rsid w:val="00BB5100"/>
    <w:rsid w:val="00BB5A12"/>
    <w:rsid w:val="00BC236F"/>
    <w:rsid w:val="00BC2803"/>
    <w:rsid w:val="00BD0639"/>
    <w:rsid w:val="00BD14DB"/>
    <w:rsid w:val="00BD1774"/>
    <w:rsid w:val="00BD270C"/>
    <w:rsid w:val="00BD7B01"/>
    <w:rsid w:val="00BE019D"/>
    <w:rsid w:val="00BE02C8"/>
    <w:rsid w:val="00BE5E6F"/>
    <w:rsid w:val="00BE7466"/>
    <w:rsid w:val="00BE7CA9"/>
    <w:rsid w:val="00BF182D"/>
    <w:rsid w:val="00BF6636"/>
    <w:rsid w:val="00BF6955"/>
    <w:rsid w:val="00C01695"/>
    <w:rsid w:val="00C02554"/>
    <w:rsid w:val="00C02B67"/>
    <w:rsid w:val="00C05341"/>
    <w:rsid w:val="00C05378"/>
    <w:rsid w:val="00C0698A"/>
    <w:rsid w:val="00C06D0F"/>
    <w:rsid w:val="00C07453"/>
    <w:rsid w:val="00C07AEC"/>
    <w:rsid w:val="00C122F5"/>
    <w:rsid w:val="00C13921"/>
    <w:rsid w:val="00C144AD"/>
    <w:rsid w:val="00C1553B"/>
    <w:rsid w:val="00C16E41"/>
    <w:rsid w:val="00C23FCB"/>
    <w:rsid w:val="00C245FE"/>
    <w:rsid w:val="00C25411"/>
    <w:rsid w:val="00C27797"/>
    <w:rsid w:val="00C35943"/>
    <w:rsid w:val="00C35B39"/>
    <w:rsid w:val="00C401E3"/>
    <w:rsid w:val="00C419AA"/>
    <w:rsid w:val="00C44226"/>
    <w:rsid w:val="00C44AAB"/>
    <w:rsid w:val="00C4785F"/>
    <w:rsid w:val="00C56F61"/>
    <w:rsid w:val="00C603F6"/>
    <w:rsid w:val="00C6104E"/>
    <w:rsid w:val="00C6240F"/>
    <w:rsid w:val="00C63658"/>
    <w:rsid w:val="00C700F7"/>
    <w:rsid w:val="00C7176C"/>
    <w:rsid w:val="00C732A7"/>
    <w:rsid w:val="00C74525"/>
    <w:rsid w:val="00C76154"/>
    <w:rsid w:val="00C82FF8"/>
    <w:rsid w:val="00C84970"/>
    <w:rsid w:val="00C86C97"/>
    <w:rsid w:val="00C87F6F"/>
    <w:rsid w:val="00C95451"/>
    <w:rsid w:val="00C9719C"/>
    <w:rsid w:val="00C97E06"/>
    <w:rsid w:val="00CA65B0"/>
    <w:rsid w:val="00CA7317"/>
    <w:rsid w:val="00CA7488"/>
    <w:rsid w:val="00CA7FF9"/>
    <w:rsid w:val="00CB3156"/>
    <w:rsid w:val="00CB3F83"/>
    <w:rsid w:val="00CB5D24"/>
    <w:rsid w:val="00CC1480"/>
    <w:rsid w:val="00CC182E"/>
    <w:rsid w:val="00CC3301"/>
    <w:rsid w:val="00CC3DF2"/>
    <w:rsid w:val="00CC402B"/>
    <w:rsid w:val="00CC71FA"/>
    <w:rsid w:val="00CD123A"/>
    <w:rsid w:val="00CD195B"/>
    <w:rsid w:val="00CD1A15"/>
    <w:rsid w:val="00CD3157"/>
    <w:rsid w:val="00CD3E47"/>
    <w:rsid w:val="00CD59F5"/>
    <w:rsid w:val="00CD65AA"/>
    <w:rsid w:val="00CD672B"/>
    <w:rsid w:val="00CE14F5"/>
    <w:rsid w:val="00CE50F3"/>
    <w:rsid w:val="00CF0369"/>
    <w:rsid w:val="00CF0640"/>
    <w:rsid w:val="00CF2884"/>
    <w:rsid w:val="00CF3BC1"/>
    <w:rsid w:val="00D02000"/>
    <w:rsid w:val="00D03D39"/>
    <w:rsid w:val="00D042E7"/>
    <w:rsid w:val="00D04730"/>
    <w:rsid w:val="00D05972"/>
    <w:rsid w:val="00D073F4"/>
    <w:rsid w:val="00D15EBE"/>
    <w:rsid w:val="00D21BB5"/>
    <w:rsid w:val="00D22B5A"/>
    <w:rsid w:val="00D2594A"/>
    <w:rsid w:val="00D33275"/>
    <w:rsid w:val="00D34205"/>
    <w:rsid w:val="00D35ABA"/>
    <w:rsid w:val="00D363B9"/>
    <w:rsid w:val="00D3671B"/>
    <w:rsid w:val="00D37AF2"/>
    <w:rsid w:val="00D37BC4"/>
    <w:rsid w:val="00D44513"/>
    <w:rsid w:val="00D44F1D"/>
    <w:rsid w:val="00D451C2"/>
    <w:rsid w:val="00D45C8C"/>
    <w:rsid w:val="00D46D65"/>
    <w:rsid w:val="00D50B02"/>
    <w:rsid w:val="00D51DED"/>
    <w:rsid w:val="00D5273A"/>
    <w:rsid w:val="00D557C2"/>
    <w:rsid w:val="00D56C61"/>
    <w:rsid w:val="00D57E7A"/>
    <w:rsid w:val="00D611F5"/>
    <w:rsid w:val="00D67071"/>
    <w:rsid w:val="00D67075"/>
    <w:rsid w:val="00D74243"/>
    <w:rsid w:val="00D7431D"/>
    <w:rsid w:val="00D74A42"/>
    <w:rsid w:val="00D75789"/>
    <w:rsid w:val="00D760EC"/>
    <w:rsid w:val="00D85A4A"/>
    <w:rsid w:val="00D85DE8"/>
    <w:rsid w:val="00D8697C"/>
    <w:rsid w:val="00D87367"/>
    <w:rsid w:val="00D9341D"/>
    <w:rsid w:val="00D94485"/>
    <w:rsid w:val="00D95088"/>
    <w:rsid w:val="00D9671C"/>
    <w:rsid w:val="00D96AA0"/>
    <w:rsid w:val="00DA07CF"/>
    <w:rsid w:val="00DA13EF"/>
    <w:rsid w:val="00DB093E"/>
    <w:rsid w:val="00DB4683"/>
    <w:rsid w:val="00DC585A"/>
    <w:rsid w:val="00DC713D"/>
    <w:rsid w:val="00DD0BCE"/>
    <w:rsid w:val="00DD37BC"/>
    <w:rsid w:val="00DD4919"/>
    <w:rsid w:val="00DD58F4"/>
    <w:rsid w:val="00DE5D0C"/>
    <w:rsid w:val="00DE657B"/>
    <w:rsid w:val="00DE693D"/>
    <w:rsid w:val="00DF020C"/>
    <w:rsid w:val="00DF1C84"/>
    <w:rsid w:val="00DF2686"/>
    <w:rsid w:val="00DF5634"/>
    <w:rsid w:val="00E002A7"/>
    <w:rsid w:val="00E0377D"/>
    <w:rsid w:val="00E0749D"/>
    <w:rsid w:val="00E1046E"/>
    <w:rsid w:val="00E104E1"/>
    <w:rsid w:val="00E1340F"/>
    <w:rsid w:val="00E20766"/>
    <w:rsid w:val="00E20ABA"/>
    <w:rsid w:val="00E2110A"/>
    <w:rsid w:val="00E21FBD"/>
    <w:rsid w:val="00E30272"/>
    <w:rsid w:val="00E34A9F"/>
    <w:rsid w:val="00E428FD"/>
    <w:rsid w:val="00E4487F"/>
    <w:rsid w:val="00E44D6A"/>
    <w:rsid w:val="00E44DEB"/>
    <w:rsid w:val="00E4578E"/>
    <w:rsid w:val="00E476DC"/>
    <w:rsid w:val="00E51BAD"/>
    <w:rsid w:val="00E53CFC"/>
    <w:rsid w:val="00E567A7"/>
    <w:rsid w:val="00E60B24"/>
    <w:rsid w:val="00E6205B"/>
    <w:rsid w:val="00E62A10"/>
    <w:rsid w:val="00E67343"/>
    <w:rsid w:val="00E746CD"/>
    <w:rsid w:val="00E7510F"/>
    <w:rsid w:val="00E818BB"/>
    <w:rsid w:val="00E81A9B"/>
    <w:rsid w:val="00E84841"/>
    <w:rsid w:val="00E85CFF"/>
    <w:rsid w:val="00E91079"/>
    <w:rsid w:val="00E91393"/>
    <w:rsid w:val="00E92EC9"/>
    <w:rsid w:val="00E93F78"/>
    <w:rsid w:val="00E945A6"/>
    <w:rsid w:val="00E9564B"/>
    <w:rsid w:val="00E96221"/>
    <w:rsid w:val="00E96960"/>
    <w:rsid w:val="00E972F9"/>
    <w:rsid w:val="00EA0E61"/>
    <w:rsid w:val="00EA0F36"/>
    <w:rsid w:val="00EA2083"/>
    <w:rsid w:val="00EA43FB"/>
    <w:rsid w:val="00EA7104"/>
    <w:rsid w:val="00EA787F"/>
    <w:rsid w:val="00EB213F"/>
    <w:rsid w:val="00EB438D"/>
    <w:rsid w:val="00EB4A61"/>
    <w:rsid w:val="00EB7365"/>
    <w:rsid w:val="00EB7898"/>
    <w:rsid w:val="00EC1FFD"/>
    <w:rsid w:val="00EC3F85"/>
    <w:rsid w:val="00EC5367"/>
    <w:rsid w:val="00EC73F6"/>
    <w:rsid w:val="00ED53F2"/>
    <w:rsid w:val="00ED78F1"/>
    <w:rsid w:val="00EE0321"/>
    <w:rsid w:val="00EE0D51"/>
    <w:rsid w:val="00EE4DEC"/>
    <w:rsid w:val="00EE6C26"/>
    <w:rsid w:val="00EE72C0"/>
    <w:rsid w:val="00EF0C50"/>
    <w:rsid w:val="00EF3822"/>
    <w:rsid w:val="00EF3F1B"/>
    <w:rsid w:val="00EF5FB8"/>
    <w:rsid w:val="00F00342"/>
    <w:rsid w:val="00F03627"/>
    <w:rsid w:val="00F0727F"/>
    <w:rsid w:val="00F11605"/>
    <w:rsid w:val="00F12809"/>
    <w:rsid w:val="00F13895"/>
    <w:rsid w:val="00F1470F"/>
    <w:rsid w:val="00F15973"/>
    <w:rsid w:val="00F16265"/>
    <w:rsid w:val="00F20603"/>
    <w:rsid w:val="00F227E9"/>
    <w:rsid w:val="00F321BB"/>
    <w:rsid w:val="00F32898"/>
    <w:rsid w:val="00F33889"/>
    <w:rsid w:val="00F34A69"/>
    <w:rsid w:val="00F36DDD"/>
    <w:rsid w:val="00F400F4"/>
    <w:rsid w:val="00F42DB3"/>
    <w:rsid w:val="00F45DB7"/>
    <w:rsid w:val="00F46E73"/>
    <w:rsid w:val="00F4748D"/>
    <w:rsid w:val="00F53934"/>
    <w:rsid w:val="00F53EDF"/>
    <w:rsid w:val="00F5528F"/>
    <w:rsid w:val="00F56806"/>
    <w:rsid w:val="00F572BD"/>
    <w:rsid w:val="00F6299F"/>
    <w:rsid w:val="00F64EF8"/>
    <w:rsid w:val="00F65374"/>
    <w:rsid w:val="00F66D70"/>
    <w:rsid w:val="00F67B03"/>
    <w:rsid w:val="00F764EA"/>
    <w:rsid w:val="00F77041"/>
    <w:rsid w:val="00F8461C"/>
    <w:rsid w:val="00F90ABE"/>
    <w:rsid w:val="00F977FC"/>
    <w:rsid w:val="00FA56D2"/>
    <w:rsid w:val="00FA73E2"/>
    <w:rsid w:val="00FB435E"/>
    <w:rsid w:val="00FB78DB"/>
    <w:rsid w:val="00FC2709"/>
    <w:rsid w:val="00FC56B7"/>
    <w:rsid w:val="00FC56CC"/>
    <w:rsid w:val="00FC5AE7"/>
    <w:rsid w:val="00FD2C87"/>
    <w:rsid w:val="00FD4CE4"/>
    <w:rsid w:val="00FD69CC"/>
    <w:rsid w:val="00FE050F"/>
    <w:rsid w:val="00FE15AA"/>
    <w:rsid w:val="00FE1717"/>
    <w:rsid w:val="00FE216B"/>
    <w:rsid w:val="00FE2DEE"/>
    <w:rsid w:val="00FE353E"/>
    <w:rsid w:val="00FE594F"/>
    <w:rsid w:val="00FF1E57"/>
    <w:rsid w:val="00FF2625"/>
    <w:rsid w:val="00FF3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E3649"/>
  <w15:docId w15:val="{093BB650-18F5-2E4C-B66B-71C27AA5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61C"/>
    <w:pPr>
      <w:spacing w:line="480" w:lineRule="auto"/>
    </w:pPr>
    <w:rPr>
      <w:rFonts w:ascii="Times New Roman" w:eastAsia="Times New Roman" w:hAnsi="Times New Roman" w:cs="Times New Roman"/>
      <w:lang w:val="en-GB" w:eastAsia="en-GB"/>
    </w:rPr>
  </w:style>
  <w:style w:type="paragraph" w:styleId="Heading1">
    <w:name w:val="heading 1"/>
    <w:basedOn w:val="Normal"/>
    <w:next w:val="Paragraph"/>
    <w:link w:val="Heading1Char"/>
    <w:qFormat/>
    <w:rsid w:val="00F8461C"/>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F8461C"/>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F8461C"/>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8461C"/>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F9C"/>
    <w:pPr>
      <w:ind w:left="720"/>
      <w:contextualSpacing/>
    </w:pPr>
  </w:style>
  <w:style w:type="character" w:styleId="CommentReference">
    <w:name w:val="annotation reference"/>
    <w:basedOn w:val="DefaultParagraphFont"/>
    <w:uiPriority w:val="99"/>
    <w:semiHidden/>
    <w:unhideWhenUsed/>
    <w:rsid w:val="00AE4F9C"/>
    <w:rPr>
      <w:sz w:val="16"/>
      <w:szCs w:val="16"/>
    </w:rPr>
  </w:style>
  <w:style w:type="paragraph" w:styleId="CommentText">
    <w:name w:val="annotation text"/>
    <w:basedOn w:val="Normal"/>
    <w:link w:val="CommentTextChar"/>
    <w:uiPriority w:val="99"/>
    <w:unhideWhenUsed/>
    <w:rsid w:val="00AE4F9C"/>
    <w:rPr>
      <w:sz w:val="20"/>
      <w:szCs w:val="20"/>
    </w:rPr>
  </w:style>
  <w:style w:type="character" w:customStyle="1" w:styleId="CommentTextChar">
    <w:name w:val="Comment Text Char"/>
    <w:basedOn w:val="DefaultParagraphFont"/>
    <w:link w:val="CommentText"/>
    <w:uiPriority w:val="99"/>
    <w:rsid w:val="00AE4F9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E4F9C"/>
    <w:rPr>
      <w:b/>
      <w:bCs/>
    </w:rPr>
  </w:style>
  <w:style w:type="character" w:customStyle="1" w:styleId="CommentSubjectChar">
    <w:name w:val="Comment Subject Char"/>
    <w:basedOn w:val="CommentTextChar"/>
    <w:link w:val="CommentSubject"/>
    <w:uiPriority w:val="99"/>
    <w:semiHidden/>
    <w:rsid w:val="00AE4F9C"/>
    <w:rPr>
      <w:rFonts w:ascii="Calibri" w:hAnsi="Calibri" w:cs="Calibri"/>
      <w:b/>
      <w:bCs/>
      <w:sz w:val="20"/>
      <w:szCs w:val="20"/>
    </w:rPr>
  </w:style>
  <w:style w:type="paragraph" w:styleId="BalloonText">
    <w:name w:val="Balloon Text"/>
    <w:basedOn w:val="Normal"/>
    <w:link w:val="BalloonTextChar"/>
    <w:uiPriority w:val="99"/>
    <w:semiHidden/>
    <w:unhideWhenUsed/>
    <w:rsid w:val="00AE4F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F9C"/>
    <w:rPr>
      <w:rFonts w:ascii="Segoe UI" w:hAnsi="Segoe UI" w:cs="Segoe UI"/>
      <w:sz w:val="18"/>
      <w:szCs w:val="18"/>
    </w:rPr>
  </w:style>
  <w:style w:type="character" w:styleId="PlaceholderText">
    <w:name w:val="Placeholder Text"/>
    <w:basedOn w:val="DefaultParagraphFont"/>
    <w:uiPriority w:val="99"/>
    <w:semiHidden/>
    <w:rsid w:val="00AE4F9C"/>
    <w:rPr>
      <w:color w:val="808080"/>
    </w:rPr>
  </w:style>
  <w:style w:type="paragraph" w:styleId="NormalWeb">
    <w:name w:val="Normal (Web)"/>
    <w:basedOn w:val="Normal"/>
    <w:uiPriority w:val="99"/>
    <w:semiHidden/>
    <w:unhideWhenUsed/>
    <w:rsid w:val="00AE4F9C"/>
    <w:pPr>
      <w:spacing w:before="100" w:beforeAutospacing="1" w:after="100" w:afterAutospacing="1"/>
    </w:pPr>
  </w:style>
  <w:style w:type="character" w:customStyle="1" w:styleId="mo">
    <w:name w:val="mo"/>
    <w:basedOn w:val="DefaultParagraphFont"/>
    <w:rsid w:val="00AE4F9C"/>
  </w:style>
  <w:style w:type="character" w:customStyle="1" w:styleId="mjxassistivemathml">
    <w:name w:val="mjx_assistive_mathml"/>
    <w:basedOn w:val="DefaultParagraphFont"/>
    <w:rsid w:val="00AE4F9C"/>
  </w:style>
  <w:style w:type="character" w:customStyle="1" w:styleId="mn">
    <w:name w:val="mn"/>
    <w:basedOn w:val="DefaultParagraphFont"/>
    <w:rsid w:val="00AE4F9C"/>
  </w:style>
  <w:style w:type="character" w:styleId="HTMLCode">
    <w:name w:val="HTML Code"/>
    <w:basedOn w:val="DefaultParagraphFont"/>
    <w:uiPriority w:val="99"/>
    <w:semiHidden/>
    <w:unhideWhenUsed/>
    <w:rsid w:val="00AE4F9C"/>
    <w:rPr>
      <w:rFonts w:ascii="Courier New" w:eastAsia="Times New Roman" w:hAnsi="Courier New" w:cs="Courier New"/>
      <w:sz w:val="20"/>
      <w:szCs w:val="20"/>
    </w:rPr>
  </w:style>
  <w:style w:type="character" w:customStyle="1" w:styleId="mi">
    <w:name w:val="mi"/>
    <w:basedOn w:val="DefaultParagraphFont"/>
    <w:rsid w:val="00AE4F9C"/>
  </w:style>
  <w:style w:type="paragraph" w:styleId="Revision">
    <w:name w:val="Revision"/>
    <w:hidden/>
    <w:uiPriority w:val="99"/>
    <w:semiHidden/>
    <w:rsid w:val="00AE4F9C"/>
    <w:rPr>
      <w:rFonts w:ascii="Calibri" w:hAnsi="Calibri" w:cs="Calibri"/>
      <w:sz w:val="22"/>
      <w:szCs w:val="22"/>
    </w:rPr>
  </w:style>
  <w:style w:type="paragraph" w:styleId="Header">
    <w:name w:val="header"/>
    <w:basedOn w:val="Normal"/>
    <w:link w:val="HeaderChar"/>
    <w:rsid w:val="00F8461C"/>
    <w:pPr>
      <w:tabs>
        <w:tab w:val="center" w:pos="4320"/>
        <w:tab w:val="right" w:pos="8640"/>
      </w:tabs>
      <w:spacing w:line="240" w:lineRule="auto"/>
    </w:pPr>
  </w:style>
  <w:style w:type="character" w:customStyle="1" w:styleId="HeaderChar">
    <w:name w:val="Header Char"/>
    <w:basedOn w:val="DefaultParagraphFont"/>
    <w:link w:val="Header"/>
    <w:rsid w:val="00F8461C"/>
    <w:rPr>
      <w:rFonts w:ascii="Times New Roman" w:eastAsia="Times New Roman" w:hAnsi="Times New Roman" w:cs="Times New Roman"/>
      <w:lang w:val="en-GB" w:eastAsia="en-GB"/>
    </w:rPr>
  </w:style>
  <w:style w:type="paragraph" w:styleId="Footer">
    <w:name w:val="footer"/>
    <w:basedOn w:val="Normal"/>
    <w:link w:val="FooterChar"/>
    <w:rsid w:val="00F8461C"/>
    <w:pPr>
      <w:tabs>
        <w:tab w:val="center" w:pos="4320"/>
        <w:tab w:val="right" w:pos="8640"/>
      </w:tabs>
      <w:spacing w:line="240" w:lineRule="auto"/>
    </w:pPr>
  </w:style>
  <w:style w:type="character" w:customStyle="1" w:styleId="FooterChar">
    <w:name w:val="Footer Char"/>
    <w:basedOn w:val="DefaultParagraphFont"/>
    <w:link w:val="Footer"/>
    <w:rsid w:val="00F8461C"/>
    <w:rPr>
      <w:rFonts w:ascii="Times New Roman" w:eastAsia="Times New Roman" w:hAnsi="Times New Roman" w:cs="Times New Roman"/>
      <w:lang w:val="en-GB" w:eastAsia="en-GB"/>
    </w:rPr>
  </w:style>
  <w:style w:type="paragraph" w:styleId="Caption">
    <w:name w:val="caption"/>
    <w:basedOn w:val="Normal"/>
    <w:next w:val="Normal"/>
    <w:uiPriority w:val="35"/>
    <w:unhideWhenUsed/>
    <w:qFormat/>
    <w:rsid w:val="00AE4F9C"/>
    <w:pPr>
      <w:spacing w:after="200"/>
    </w:pPr>
    <w:rPr>
      <w:i/>
      <w:iCs/>
      <w:color w:val="44546A" w:themeColor="text2"/>
      <w:sz w:val="18"/>
      <w:szCs w:val="18"/>
    </w:rPr>
  </w:style>
  <w:style w:type="table" w:styleId="TableGrid">
    <w:name w:val="Table Grid"/>
    <w:basedOn w:val="TableNormal"/>
    <w:uiPriority w:val="39"/>
    <w:rsid w:val="00AE4F9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4F9C"/>
    <w:rPr>
      <w:color w:val="0000FF"/>
      <w:u w:val="single"/>
    </w:rPr>
  </w:style>
  <w:style w:type="paragraph" w:customStyle="1" w:styleId="Default">
    <w:name w:val="Default"/>
    <w:rsid w:val="00AE4F9C"/>
    <w:pPr>
      <w:autoSpaceDE w:val="0"/>
      <w:autoSpaceDN w:val="0"/>
      <w:adjustRightInd w:val="0"/>
    </w:pPr>
    <w:rPr>
      <w:rFonts w:ascii="Calibri" w:hAnsi="Calibri" w:cs="Calibri"/>
      <w:color w:val="000000"/>
    </w:rPr>
  </w:style>
  <w:style w:type="character" w:customStyle="1" w:styleId="Heading3Char">
    <w:name w:val="Heading 3 Char"/>
    <w:basedOn w:val="DefaultParagraphFont"/>
    <w:link w:val="Heading3"/>
    <w:rsid w:val="00F8461C"/>
    <w:rPr>
      <w:rFonts w:ascii="Times New Roman" w:eastAsia="Times New Roman" w:hAnsi="Times New Roman" w:cs="Arial"/>
      <w:bCs/>
      <w:i/>
      <w:szCs w:val="26"/>
      <w:lang w:val="en-GB" w:eastAsia="en-GB"/>
    </w:rPr>
  </w:style>
  <w:style w:type="character" w:customStyle="1" w:styleId="UnresolvedMention1">
    <w:name w:val="Unresolved Mention1"/>
    <w:basedOn w:val="DefaultParagraphFont"/>
    <w:uiPriority w:val="99"/>
    <w:semiHidden/>
    <w:unhideWhenUsed/>
    <w:rsid w:val="00F400F4"/>
    <w:rPr>
      <w:color w:val="605E5C"/>
      <w:shd w:val="clear" w:color="auto" w:fill="E1DFDD"/>
    </w:rPr>
  </w:style>
  <w:style w:type="character" w:customStyle="1" w:styleId="Heading1Char">
    <w:name w:val="Heading 1 Char"/>
    <w:basedOn w:val="DefaultParagraphFont"/>
    <w:link w:val="Heading1"/>
    <w:rsid w:val="00F8461C"/>
    <w:rPr>
      <w:rFonts w:ascii="Times New Roman" w:eastAsia="Times New Roman" w:hAnsi="Times New Roman" w:cs="Arial"/>
      <w:b/>
      <w:bCs/>
      <w:kern w:val="32"/>
      <w:szCs w:val="32"/>
      <w:lang w:val="en-GB" w:eastAsia="en-GB"/>
    </w:rPr>
  </w:style>
  <w:style w:type="character" w:customStyle="1" w:styleId="Heading2Char">
    <w:name w:val="Heading 2 Char"/>
    <w:basedOn w:val="DefaultParagraphFont"/>
    <w:link w:val="Heading2"/>
    <w:rsid w:val="00F8461C"/>
    <w:rPr>
      <w:rFonts w:ascii="Times New Roman" w:eastAsia="Times New Roman" w:hAnsi="Times New Roman" w:cs="Arial"/>
      <w:b/>
      <w:bCs/>
      <w:i/>
      <w:iCs/>
      <w:szCs w:val="28"/>
      <w:lang w:val="en-GB" w:eastAsia="en-GB"/>
    </w:rPr>
  </w:style>
  <w:style w:type="character" w:customStyle="1" w:styleId="Heading4Char">
    <w:name w:val="Heading 4 Char"/>
    <w:basedOn w:val="DefaultParagraphFont"/>
    <w:link w:val="Heading4"/>
    <w:rsid w:val="00F8461C"/>
    <w:rPr>
      <w:rFonts w:ascii="Times New Roman" w:eastAsia="Times New Roman" w:hAnsi="Times New Roman" w:cs="Times New Roman"/>
      <w:bCs/>
      <w:szCs w:val="28"/>
      <w:lang w:val="en-GB" w:eastAsia="en-GB"/>
    </w:rPr>
  </w:style>
  <w:style w:type="paragraph" w:customStyle="1" w:styleId="Articletitle">
    <w:name w:val="Article title"/>
    <w:basedOn w:val="Normal"/>
    <w:next w:val="Normal"/>
    <w:qFormat/>
    <w:rsid w:val="00F8461C"/>
    <w:pPr>
      <w:spacing w:after="120" w:line="360" w:lineRule="auto"/>
    </w:pPr>
    <w:rPr>
      <w:b/>
      <w:sz w:val="28"/>
    </w:rPr>
  </w:style>
  <w:style w:type="paragraph" w:customStyle="1" w:styleId="Authornames">
    <w:name w:val="Author names"/>
    <w:basedOn w:val="Normal"/>
    <w:next w:val="Normal"/>
    <w:qFormat/>
    <w:rsid w:val="00F8461C"/>
    <w:pPr>
      <w:spacing w:before="240" w:line="360" w:lineRule="auto"/>
    </w:pPr>
    <w:rPr>
      <w:sz w:val="28"/>
    </w:rPr>
  </w:style>
  <w:style w:type="paragraph" w:customStyle="1" w:styleId="Affiliation">
    <w:name w:val="Affiliation"/>
    <w:basedOn w:val="Normal"/>
    <w:qFormat/>
    <w:rsid w:val="00F8461C"/>
    <w:pPr>
      <w:spacing w:before="240" w:line="360" w:lineRule="auto"/>
    </w:pPr>
    <w:rPr>
      <w:i/>
    </w:rPr>
  </w:style>
  <w:style w:type="paragraph" w:customStyle="1" w:styleId="Receiveddates">
    <w:name w:val="Received dates"/>
    <w:basedOn w:val="Affiliation"/>
    <w:next w:val="Abstract"/>
    <w:qFormat/>
    <w:rsid w:val="00F8461C"/>
  </w:style>
  <w:style w:type="paragraph" w:customStyle="1" w:styleId="Abstract">
    <w:name w:val="Abstract"/>
    <w:basedOn w:val="Normal"/>
    <w:next w:val="Keywords"/>
    <w:qFormat/>
    <w:rsid w:val="00F8461C"/>
    <w:pPr>
      <w:spacing w:before="360" w:after="300" w:line="360" w:lineRule="auto"/>
      <w:ind w:left="720" w:right="567"/>
      <w:contextualSpacing/>
    </w:pPr>
    <w:rPr>
      <w:sz w:val="22"/>
    </w:rPr>
  </w:style>
  <w:style w:type="paragraph" w:customStyle="1" w:styleId="Keywords">
    <w:name w:val="Keywords"/>
    <w:basedOn w:val="Normal"/>
    <w:next w:val="Paragraph"/>
    <w:qFormat/>
    <w:rsid w:val="00F8461C"/>
    <w:pPr>
      <w:spacing w:before="240" w:after="240" w:line="360" w:lineRule="auto"/>
      <w:ind w:left="720" w:right="567"/>
    </w:pPr>
    <w:rPr>
      <w:sz w:val="22"/>
    </w:rPr>
  </w:style>
  <w:style w:type="paragraph" w:customStyle="1" w:styleId="Correspondencedetails">
    <w:name w:val="Correspondence details"/>
    <w:basedOn w:val="Normal"/>
    <w:qFormat/>
    <w:rsid w:val="00F8461C"/>
    <w:pPr>
      <w:spacing w:before="240" w:line="360" w:lineRule="auto"/>
    </w:pPr>
  </w:style>
  <w:style w:type="paragraph" w:customStyle="1" w:styleId="Displayedquotation">
    <w:name w:val="Displayed quotation"/>
    <w:basedOn w:val="Normal"/>
    <w:qFormat/>
    <w:rsid w:val="00F8461C"/>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F8461C"/>
    <w:pPr>
      <w:widowControl/>
      <w:numPr>
        <w:numId w:val="1"/>
      </w:numPr>
      <w:spacing w:after="240"/>
      <w:contextualSpacing/>
    </w:pPr>
  </w:style>
  <w:style w:type="paragraph" w:customStyle="1" w:styleId="Displayedequation">
    <w:name w:val="Displayed equation"/>
    <w:basedOn w:val="Normal"/>
    <w:next w:val="Paragraph"/>
    <w:qFormat/>
    <w:rsid w:val="00F8461C"/>
    <w:pPr>
      <w:tabs>
        <w:tab w:val="center" w:pos="4253"/>
        <w:tab w:val="right" w:pos="8222"/>
      </w:tabs>
      <w:spacing w:before="240" w:after="240"/>
      <w:jc w:val="center"/>
    </w:pPr>
  </w:style>
  <w:style w:type="paragraph" w:customStyle="1" w:styleId="Acknowledgements">
    <w:name w:val="Acknowledgements"/>
    <w:basedOn w:val="Normal"/>
    <w:next w:val="Normal"/>
    <w:qFormat/>
    <w:rsid w:val="00F8461C"/>
    <w:pPr>
      <w:spacing w:before="120" w:line="360" w:lineRule="auto"/>
    </w:pPr>
    <w:rPr>
      <w:sz w:val="22"/>
    </w:rPr>
  </w:style>
  <w:style w:type="paragraph" w:customStyle="1" w:styleId="Tabletitle">
    <w:name w:val="Table title"/>
    <w:basedOn w:val="Normal"/>
    <w:next w:val="Normal"/>
    <w:qFormat/>
    <w:rsid w:val="00F8461C"/>
    <w:pPr>
      <w:spacing w:before="240" w:line="360" w:lineRule="auto"/>
    </w:pPr>
  </w:style>
  <w:style w:type="paragraph" w:customStyle="1" w:styleId="Figurecaption">
    <w:name w:val="Figure caption"/>
    <w:basedOn w:val="Normal"/>
    <w:next w:val="Normal"/>
    <w:qFormat/>
    <w:rsid w:val="00F8461C"/>
    <w:pPr>
      <w:spacing w:before="240" w:line="360" w:lineRule="auto"/>
    </w:pPr>
  </w:style>
  <w:style w:type="paragraph" w:customStyle="1" w:styleId="Footnotes">
    <w:name w:val="Footnotes"/>
    <w:basedOn w:val="Normal"/>
    <w:qFormat/>
    <w:rsid w:val="00F8461C"/>
    <w:pPr>
      <w:spacing w:before="120" w:line="360" w:lineRule="auto"/>
      <w:ind w:left="482" w:hanging="482"/>
      <w:contextualSpacing/>
    </w:pPr>
    <w:rPr>
      <w:sz w:val="22"/>
    </w:rPr>
  </w:style>
  <w:style w:type="paragraph" w:customStyle="1" w:styleId="Notesoncontributors">
    <w:name w:val="Notes on contributors"/>
    <w:basedOn w:val="Normal"/>
    <w:qFormat/>
    <w:rsid w:val="00F8461C"/>
    <w:pPr>
      <w:spacing w:before="240" w:line="360" w:lineRule="auto"/>
    </w:pPr>
    <w:rPr>
      <w:sz w:val="22"/>
    </w:rPr>
  </w:style>
  <w:style w:type="paragraph" w:customStyle="1" w:styleId="Normalparagraphstyle">
    <w:name w:val="Normal paragraph style"/>
    <w:basedOn w:val="Normal"/>
    <w:next w:val="Normal"/>
    <w:rsid w:val="00F8461C"/>
  </w:style>
  <w:style w:type="paragraph" w:customStyle="1" w:styleId="Paragraph">
    <w:name w:val="Paragraph"/>
    <w:basedOn w:val="Normal"/>
    <w:next w:val="Newparagraph"/>
    <w:qFormat/>
    <w:rsid w:val="00F8461C"/>
    <w:pPr>
      <w:widowControl w:val="0"/>
      <w:spacing w:before="240"/>
    </w:pPr>
  </w:style>
  <w:style w:type="paragraph" w:customStyle="1" w:styleId="Newparagraph">
    <w:name w:val="New paragraph"/>
    <w:basedOn w:val="Normal"/>
    <w:link w:val="NewparagraphChar"/>
    <w:qFormat/>
    <w:rsid w:val="00F8461C"/>
    <w:pPr>
      <w:ind w:firstLine="720"/>
    </w:pPr>
  </w:style>
  <w:style w:type="paragraph" w:styleId="NormalIndent">
    <w:name w:val="Normal Indent"/>
    <w:basedOn w:val="Normal"/>
    <w:rsid w:val="00F8461C"/>
    <w:pPr>
      <w:ind w:left="720"/>
    </w:pPr>
  </w:style>
  <w:style w:type="paragraph" w:customStyle="1" w:styleId="References">
    <w:name w:val="References"/>
    <w:basedOn w:val="Normal"/>
    <w:qFormat/>
    <w:rsid w:val="00F8461C"/>
    <w:pPr>
      <w:spacing w:before="120" w:line="360" w:lineRule="auto"/>
      <w:ind w:left="720" w:hanging="720"/>
      <w:contextualSpacing/>
    </w:pPr>
  </w:style>
  <w:style w:type="paragraph" w:customStyle="1" w:styleId="Subjectcodes">
    <w:name w:val="Subject codes"/>
    <w:basedOn w:val="Keywords"/>
    <w:next w:val="Paragraph"/>
    <w:qFormat/>
    <w:rsid w:val="00F8461C"/>
  </w:style>
  <w:style w:type="paragraph" w:customStyle="1" w:styleId="Bulletedlist">
    <w:name w:val="Bulleted list"/>
    <w:basedOn w:val="Paragraph"/>
    <w:next w:val="Paragraph"/>
    <w:qFormat/>
    <w:rsid w:val="00F8461C"/>
    <w:pPr>
      <w:widowControl/>
      <w:numPr>
        <w:numId w:val="2"/>
      </w:numPr>
      <w:spacing w:after="240"/>
      <w:contextualSpacing/>
    </w:pPr>
  </w:style>
  <w:style w:type="paragraph" w:styleId="FootnoteText">
    <w:name w:val="footnote text"/>
    <w:basedOn w:val="Normal"/>
    <w:link w:val="FootnoteTextChar"/>
    <w:autoRedefine/>
    <w:rsid w:val="00F8461C"/>
    <w:pPr>
      <w:ind w:left="284" w:hanging="284"/>
    </w:pPr>
    <w:rPr>
      <w:sz w:val="22"/>
      <w:szCs w:val="20"/>
    </w:rPr>
  </w:style>
  <w:style w:type="character" w:customStyle="1" w:styleId="FootnoteTextChar">
    <w:name w:val="Footnote Text Char"/>
    <w:basedOn w:val="DefaultParagraphFont"/>
    <w:link w:val="FootnoteText"/>
    <w:rsid w:val="00F8461C"/>
    <w:rPr>
      <w:rFonts w:ascii="Times New Roman" w:eastAsia="Times New Roman" w:hAnsi="Times New Roman" w:cs="Times New Roman"/>
      <w:sz w:val="22"/>
      <w:szCs w:val="20"/>
      <w:lang w:val="en-GB" w:eastAsia="en-GB"/>
    </w:rPr>
  </w:style>
  <w:style w:type="character" w:styleId="FootnoteReference">
    <w:name w:val="footnote reference"/>
    <w:basedOn w:val="DefaultParagraphFont"/>
    <w:rsid w:val="00F8461C"/>
    <w:rPr>
      <w:vertAlign w:val="superscript"/>
    </w:rPr>
  </w:style>
  <w:style w:type="paragraph" w:styleId="EndnoteText">
    <w:name w:val="endnote text"/>
    <w:basedOn w:val="Normal"/>
    <w:link w:val="EndnoteTextChar"/>
    <w:autoRedefine/>
    <w:rsid w:val="00F8461C"/>
    <w:pPr>
      <w:ind w:left="284" w:hanging="284"/>
    </w:pPr>
    <w:rPr>
      <w:sz w:val="22"/>
      <w:szCs w:val="20"/>
    </w:rPr>
  </w:style>
  <w:style w:type="character" w:customStyle="1" w:styleId="EndnoteTextChar">
    <w:name w:val="Endnote Text Char"/>
    <w:basedOn w:val="DefaultParagraphFont"/>
    <w:link w:val="EndnoteText"/>
    <w:rsid w:val="00F8461C"/>
    <w:rPr>
      <w:rFonts w:ascii="Times New Roman" w:eastAsia="Times New Roman" w:hAnsi="Times New Roman" w:cs="Times New Roman"/>
      <w:sz w:val="22"/>
      <w:szCs w:val="20"/>
      <w:lang w:val="en-GB" w:eastAsia="en-GB"/>
    </w:rPr>
  </w:style>
  <w:style w:type="character" w:styleId="EndnoteReference">
    <w:name w:val="endnote reference"/>
    <w:basedOn w:val="DefaultParagraphFont"/>
    <w:rsid w:val="00F8461C"/>
    <w:rPr>
      <w:vertAlign w:val="superscript"/>
    </w:rPr>
  </w:style>
  <w:style w:type="paragraph" w:customStyle="1" w:styleId="Heading4Paragraph">
    <w:name w:val="Heading 4 + Paragraph"/>
    <w:basedOn w:val="Paragraph"/>
    <w:next w:val="Newparagraph"/>
    <w:qFormat/>
    <w:rsid w:val="00F8461C"/>
    <w:pPr>
      <w:widowControl/>
      <w:spacing w:before="360"/>
    </w:pPr>
  </w:style>
  <w:style w:type="character" w:styleId="FollowedHyperlink">
    <w:name w:val="FollowedHyperlink"/>
    <w:basedOn w:val="DefaultParagraphFont"/>
    <w:uiPriority w:val="99"/>
    <w:semiHidden/>
    <w:unhideWhenUsed/>
    <w:rsid w:val="00C0698A"/>
    <w:rPr>
      <w:color w:val="954F72" w:themeColor="followedHyperlink"/>
      <w:u w:val="single"/>
    </w:rPr>
  </w:style>
  <w:style w:type="character" w:styleId="UnresolvedMention">
    <w:name w:val="Unresolved Mention"/>
    <w:basedOn w:val="DefaultParagraphFont"/>
    <w:uiPriority w:val="99"/>
    <w:semiHidden/>
    <w:unhideWhenUsed/>
    <w:rsid w:val="00BE5E6F"/>
    <w:rPr>
      <w:color w:val="605E5C"/>
      <w:shd w:val="clear" w:color="auto" w:fill="E1DFDD"/>
    </w:rPr>
  </w:style>
  <w:style w:type="paragraph" w:customStyle="1" w:styleId="EndNoteBibliographyTitle">
    <w:name w:val="EndNote Bibliography Title"/>
    <w:basedOn w:val="Normal"/>
    <w:link w:val="EndNoteBibliographyTitleChar"/>
    <w:rsid w:val="006F1744"/>
    <w:pPr>
      <w:jc w:val="center"/>
    </w:pPr>
  </w:style>
  <w:style w:type="character" w:customStyle="1" w:styleId="NewparagraphChar">
    <w:name w:val="New paragraph Char"/>
    <w:basedOn w:val="DefaultParagraphFont"/>
    <w:link w:val="Newparagraph"/>
    <w:rsid w:val="006F1744"/>
    <w:rPr>
      <w:rFonts w:ascii="Times New Roman" w:eastAsia="Times New Roman" w:hAnsi="Times New Roman" w:cs="Times New Roman"/>
      <w:lang w:val="en-GB" w:eastAsia="en-GB"/>
    </w:rPr>
  </w:style>
  <w:style w:type="character" w:customStyle="1" w:styleId="EndNoteBibliographyTitleChar">
    <w:name w:val="EndNote Bibliography Title Char"/>
    <w:basedOn w:val="NewparagraphChar"/>
    <w:link w:val="EndNoteBibliographyTitle"/>
    <w:rsid w:val="006F1744"/>
    <w:rPr>
      <w:rFonts w:ascii="Times New Roman" w:eastAsia="Times New Roman" w:hAnsi="Times New Roman" w:cs="Times New Roman"/>
      <w:lang w:val="en-GB" w:eastAsia="en-GB"/>
    </w:rPr>
  </w:style>
  <w:style w:type="paragraph" w:customStyle="1" w:styleId="EndNoteBibliography">
    <w:name w:val="EndNote Bibliography"/>
    <w:basedOn w:val="Normal"/>
    <w:link w:val="EndNoteBibliographyChar"/>
    <w:rsid w:val="006F1744"/>
    <w:pPr>
      <w:spacing w:line="240" w:lineRule="auto"/>
    </w:pPr>
  </w:style>
  <w:style w:type="character" w:customStyle="1" w:styleId="EndNoteBibliographyChar">
    <w:name w:val="EndNote Bibliography Char"/>
    <w:basedOn w:val="NewparagraphChar"/>
    <w:link w:val="EndNoteBibliography"/>
    <w:rsid w:val="006F1744"/>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3212">
      <w:bodyDiv w:val="1"/>
      <w:marLeft w:val="0"/>
      <w:marRight w:val="0"/>
      <w:marTop w:val="0"/>
      <w:marBottom w:val="0"/>
      <w:divBdr>
        <w:top w:val="none" w:sz="0" w:space="0" w:color="auto"/>
        <w:left w:val="none" w:sz="0" w:space="0" w:color="auto"/>
        <w:bottom w:val="none" w:sz="0" w:space="0" w:color="auto"/>
        <w:right w:val="none" w:sz="0" w:space="0" w:color="auto"/>
      </w:divBdr>
    </w:div>
    <w:div w:id="15549464">
      <w:bodyDiv w:val="1"/>
      <w:marLeft w:val="0"/>
      <w:marRight w:val="0"/>
      <w:marTop w:val="0"/>
      <w:marBottom w:val="0"/>
      <w:divBdr>
        <w:top w:val="none" w:sz="0" w:space="0" w:color="auto"/>
        <w:left w:val="none" w:sz="0" w:space="0" w:color="auto"/>
        <w:bottom w:val="none" w:sz="0" w:space="0" w:color="auto"/>
        <w:right w:val="none" w:sz="0" w:space="0" w:color="auto"/>
      </w:divBdr>
    </w:div>
    <w:div w:id="16662752">
      <w:bodyDiv w:val="1"/>
      <w:marLeft w:val="0"/>
      <w:marRight w:val="0"/>
      <w:marTop w:val="0"/>
      <w:marBottom w:val="0"/>
      <w:divBdr>
        <w:top w:val="none" w:sz="0" w:space="0" w:color="auto"/>
        <w:left w:val="none" w:sz="0" w:space="0" w:color="auto"/>
        <w:bottom w:val="none" w:sz="0" w:space="0" w:color="auto"/>
        <w:right w:val="none" w:sz="0" w:space="0" w:color="auto"/>
      </w:divBdr>
    </w:div>
    <w:div w:id="86730749">
      <w:bodyDiv w:val="1"/>
      <w:marLeft w:val="0"/>
      <w:marRight w:val="0"/>
      <w:marTop w:val="0"/>
      <w:marBottom w:val="0"/>
      <w:divBdr>
        <w:top w:val="none" w:sz="0" w:space="0" w:color="auto"/>
        <w:left w:val="none" w:sz="0" w:space="0" w:color="auto"/>
        <w:bottom w:val="none" w:sz="0" w:space="0" w:color="auto"/>
        <w:right w:val="none" w:sz="0" w:space="0" w:color="auto"/>
      </w:divBdr>
      <w:divsChild>
        <w:div w:id="1697657227">
          <w:marLeft w:val="0"/>
          <w:marRight w:val="0"/>
          <w:marTop w:val="0"/>
          <w:marBottom w:val="0"/>
          <w:divBdr>
            <w:top w:val="none" w:sz="0" w:space="0" w:color="auto"/>
            <w:left w:val="none" w:sz="0" w:space="0" w:color="auto"/>
            <w:bottom w:val="none" w:sz="0" w:space="0" w:color="auto"/>
            <w:right w:val="none" w:sz="0" w:space="0" w:color="auto"/>
          </w:divBdr>
        </w:div>
        <w:div w:id="1197429499">
          <w:marLeft w:val="0"/>
          <w:marRight w:val="0"/>
          <w:marTop w:val="0"/>
          <w:marBottom w:val="0"/>
          <w:divBdr>
            <w:top w:val="none" w:sz="0" w:space="0" w:color="auto"/>
            <w:left w:val="none" w:sz="0" w:space="0" w:color="auto"/>
            <w:bottom w:val="none" w:sz="0" w:space="0" w:color="auto"/>
            <w:right w:val="none" w:sz="0" w:space="0" w:color="auto"/>
          </w:divBdr>
        </w:div>
      </w:divsChild>
    </w:div>
    <w:div w:id="90855908">
      <w:bodyDiv w:val="1"/>
      <w:marLeft w:val="0"/>
      <w:marRight w:val="0"/>
      <w:marTop w:val="0"/>
      <w:marBottom w:val="0"/>
      <w:divBdr>
        <w:top w:val="none" w:sz="0" w:space="0" w:color="auto"/>
        <w:left w:val="none" w:sz="0" w:space="0" w:color="auto"/>
        <w:bottom w:val="none" w:sz="0" w:space="0" w:color="auto"/>
        <w:right w:val="none" w:sz="0" w:space="0" w:color="auto"/>
      </w:divBdr>
    </w:div>
    <w:div w:id="109711384">
      <w:bodyDiv w:val="1"/>
      <w:marLeft w:val="0"/>
      <w:marRight w:val="0"/>
      <w:marTop w:val="0"/>
      <w:marBottom w:val="0"/>
      <w:divBdr>
        <w:top w:val="none" w:sz="0" w:space="0" w:color="auto"/>
        <w:left w:val="none" w:sz="0" w:space="0" w:color="auto"/>
        <w:bottom w:val="none" w:sz="0" w:space="0" w:color="auto"/>
        <w:right w:val="none" w:sz="0" w:space="0" w:color="auto"/>
      </w:divBdr>
    </w:div>
    <w:div w:id="117259265">
      <w:bodyDiv w:val="1"/>
      <w:marLeft w:val="0"/>
      <w:marRight w:val="0"/>
      <w:marTop w:val="0"/>
      <w:marBottom w:val="0"/>
      <w:divBdr>
        <w:top w:val="none" w:sz="0" w:space="0" w:color="auto"/>
        <w:left w:val="none" w:sz="0" w:space="0" w:color="auto"/>
        <w:bottom w:val="none" w:sz="0" w:space="0" w:color="auto"/>
        <w:right w:val="none" w:sz="0" w:space="0" w:color="auto"/>
      </w:divBdr>
    </w:div>
    <w:div w:id="126748450">
      <w:bodyDiv w:val="1"/>
      <w:marLeft w:val="0"/>
      <w:marRight w:val="0"/>
      <w:marTop w:val="0"/>
      <w:marBottom w:val="0"/>
      <w:divBdr>
        <w:top w:val="none" w:sz="0" w:space="0" w:color="auto"/>
        <w:left w:val="none" w:sz="0" w:space="0" w:color="auto"/>
        <w:bottom w:val="none" w:sz="0" w:space="0" w:color="auto"/>
        <w:right w:val="none" w:sz="0" w:space="0" w:color="auto"/>
      </w:divBdr>
    </w:div>
    <w:div w:id="312804956">
      <w:bodyDiv w:val="1"/>
      <w:marLeft w:val="0"/>
      <w:marRight w:val="0"/>
      <w:marTop w:val="0"/>
      <w:marBottom w:val="0"/>
      <w:divBdr>
        <w:top w:val="none" w:sz="0" w:space="0" w:color="auto"/>
        <w:left w:val="none" w:sz="0" w:space="0" w:color="auto"/>
        <w:bottom w:val="none" w:sz="0" w:space="0" w:color="auto"/>
        <w:right w:val="none" w:sz="0" w:space="0" w:color="auto"/>
      </w:divBdr>
    </w:div>
    <w:div w:id="314379704">
      <w:bodyDiv w:val="1"/>
      <w:marLeft w:val="0"/>
      <w:marRight w:val="0"/>
      <w:marTop w:val="0"/>
      <w:marBottom w:val="0"/>
      <w:divBdr>
        <w:top w:val="none" w:sz="0" w:space="0" w:color="auto"/>
        <w:left w:val="none" w:sz="0" w:space="0" w:color="auto"/>
        <w:bottom w:val="none" w:sz="0" w:space="0" w:color="auto"/>
        <w:right w:val="none" w:sz="0" w:space="0" w:color="auto"/>
      </w:divBdr>
    </w:div>
    <w:div w:id="338970327">
      <w:bodyDiv w:val="1"/>
      <w:marLeft w:val="0"/>
      <w:marRight w:val="0"/>
      <w:marTop w:val="0"/>
      <w:marBottom w:val="0"/>
      <w:divBdr>
        <w:top w:val="none" w:sz="0" w:space="0" w:color="auto"/>
        <w:left w:val="none" w:sz="0" w:space="0" w:color="auto"/>
        <w:bottom w:val="none" w:sz="0" w:space="0" w:color="auto"/>
        <w:right w:val="none" w:sz="0" w:space="0" w:color="auto"/>
      </w:divBdr>
    </w:div>
    <w:div w:id="346490980">
      <w:bodyDiv w:val="1"/>
      <w:marLeft w:val="0"/>
      <w:marRight w:val="0"/>
      <w:marTop w:val="0"/>
      <w:marBottom w:val="0"/>
      <w:divBdr>
        <w:top w:val="none" w:sz="0" w:space="0" w:color="auto"/>
        <w:left w:val="none" w:sz="0" w:space="0" w:color="auto"/>
        <w:bottom w:val="none" w:sz="0" w:space="0" w:color="auto"/>
        <w:right w:val="none" w:sz="0" w:space="0" w:color="auto"/>
      </w:divBdr>
    </w:div>
    <w:div w:id="383989798">
      <w:bodyDiv w:val="1"/>
      <w:marLeft w:val="0"/>
      <w:marRight w:val="0"/>
      <w:marTop w:val="0"/>
      <w:marBottom w:val="0"/>
      <w:divBdr>
        <w:top w:val="none" w:sz="0" w:space="0" w:color="auto"/>
        <w:left w:val="none" w:sz="0" w:space="0" w:color="auto"/>
        <w:bottom w:val="none" w:sz="0" w:space="0" w:color="auto"/>
        <w:right w:val="none" w:sz="0" w:space="0" w:color="auto"/>
      </w:divBdr>
    </w:div>
    <w:div w:id="419570140">
      <w:bodyDiv w:val="1"/>
      <w:marLeft w:val="0"/>
      <w:marRight w:val="0"/>
      <w:marTop w:val="0"/>
      <w:marBottom w:val="0"/>
      <w:divBdr>
        <w:top w:val="none" w:sz="0" w:space="0" w:color="auto"/>
        <w:left w:val="none" w:sz="0" w:space="0" w:color="auto"/>
        <w:bottom w:val="none" w:sz="0" w:space="0" w:color="auto"/>
        <w:right w:val="none" w:sz="0" w:space="0" w:color="auto"/>
      </w:divBdr>
    </w:div>
    <w:div w:id="458301727">
      <w:bodyDiv w:val="1"/>
      <w:marLeft w:val="0"/>
      <w:marRight w:val="0"/>
      <w:marTop w:val="0"/>
      <w:marBottom w:val="0"/>
      <w:divBdr>
        <w:top w:val="none" w:sz="0" w:space="0" w:color="auto"/>
        <w:left w:val="none" w:sz="0" w:space="0" w:color="auto"/>
        <w:bottom w:val="none" w:sz="0" w:space="0" w:color="auto"/>
        <w:right w:val="none" w:sz="0" w:space="0" w:color="auto"/>
      </w:divBdr>
    </w:div>
    <w:div w:id="471796160">
      <w:bodyDiv w:val="1"/>
      <w:marLeft w:val="0"/>
      <w:marRight w:val="0"/>
      <w:marTop w:val="0"/>
      <w:marBottom w:val="0"/>
      <w:divBdr>
        <w:top w:val="none" w:sz="0" w:space="0" w:color="auto"/>
        <w:left w:val="none" w:sz="0" w:space="0" w:color="auto"/>
        <w:bottom w:val="none" w:sz="0" w:space="0" w:color="auto"/>
        <w:right w:val="none" w:sz="0" w:space="0" w:color="auto"/>
      </w:divBdr>
    </w:div>
    <w:div w:id="550309684">
      <w:bodyDiv w:val="1"/>
      <w:marLeft w:val="0"/>
      <w:marRight w:val="0"/>
      <w:marTop w:val="0"/>
      <w:marBottom w:val="0"/>
      <w:divBdr>
        <w:top w:val="none" w:sz="0" w:space="0" w:color="auto"/>
        <w:left w:val="none" w:sz="0" w:space="0" w:color="auto"/>
        <w:bottom w:val="none" w:sz="0" w:space="0" w:color="auto"/>
        <w:right w:val="none" w:sz="0" w:space="0" w:color="auto"/>
      </w:divBdr>
    </w:div>
    <w:div w:id="594825838">
      <w:bodyDiv w:val="1"/>
      <w:marLeft w:val="0"/>
      <w:marRight w:val="0"/>
      <w:marTop w:val="0"/>
      <w:marBottom w:val="0"/>
      <w:divBdr>
        <w:top w:val="none" w:sz="0" w:space="0" w:color="auto"/>
        <w:left w:val="none" w:sz="0" w:space="0" w:color="auto"/>
        <w:bottom w:val="none" w:sz="0" w:space="0" w:color="auto"/>
        <w:right w:val="none" w:sz="0" w:space="0" w:color="auto"/>
      </w:divBdr>
    </w:div>
    <w:div w:id="613293337">
      <w:bodyDiv w:val="1"/>
      <w:marLeft w:val="0"/>
      <w:marRight w:val="0"/>
      <w:marTop w:val="0"/>
      <w:marBottom w:val="0"/>
      <w:divBdr>
        <w:top w:val="none" w:sz="0" w:space="0" w:color="auto"/>
        <w:left w:val="none" w:sz="0" w:space="0" w:color="auto"/>
        <w:bottom w:val="none" w:sz="0" w:space="0" w:color="auto"/>
        <w:right w:val="none" w:sz="0" w:space="0" w:color="auto"/>
      </w:divBdr>
    </w:div>
    <w:div w:id="650522919">
      <w:bodyDiv w:val="1"/>
      <w:marLeft w:val="0"/>
      <w:marRight w:val="0"/>
      <w:marTop w:val="0"/>
      <w:marBottom w:val="0"/>
      <w:divBdr>
        <w:top w:val="none" w:sz="0" w:space="0" w:color="auto"/>
        <w:left w:val="none" w:sz="0" w:space="0" w:color="auto"/>
        <w:bottom w:val="none" w:sz="0" w:space="0" w:color="auto"/>
        <w:right w:val="none" w:sz="0" w:space="0" w:color="auto"/>
      </w:divBdr>
    </w:div>
    <w:div w:id="715396088">
      <w:bodyDiv w:val="1"/>
      <w:marLeft w:val="0"/>
      <w:marRight w:val="0"/>
      <w:marTop w:val="0"/>
      <w:marBottom w:val="0"/>
      <w:divBdr>
        <w:top w:val="none" w:sz="0" w:space="0" w:color="auto"/>
        <w:left w:val="none" w:sz="0" w:space="0" w:color="auto"/>
        <w:bottom w:val="none" w:sz="0" w:space="0" w:color="auto"/>
        <w:right w:val="none" w:sz="0" w:space="0" w:color="auto"/>
      </w:divBdr>
    </w:div>
    <w:div w:id="751008013">
      <w:bodyDiv w:val="1"/>
      <w:marLeft w:val="0"/>
      <w:marRight w:val="0"/>
      <w:marTop w:val="0"/>
      <w:marBottom w:val="0"/>
      <w:divBdr>
        <w:top w:val="none" w:sz="0" w:space="0" w:color="auto"/>
        <w:left w:val="none" w:sz="0" w:space="0" w:color="auto"/>
        <w:bottom w:val="none" w:sz="0" w:space="0" w:color="auto"/>
        <w:right w:val="none" w:sz="0" w:space="0" w:color="auto"/>
      </w:divBdr>
    </w:div>
    <w:div w:id="755518187">
      <w:bodyDiv w:val="1"/>
      <w:marLeft w:val="0"/>
      <w:marRight w:val="0"/>
      <w:marTop w:val="0"/>
      <w:marBottom w:val="0"/>
      <w:divBdr>
        <w:top w:val="none" w:sz="0" w:space="0" w:color="auto"/>
        <w:left w:val="none" w:sz="0" w:space="0" w:color="auto"/>
        <w:bottom w:val="none" w:sz="0" w:space="0" w:color="auto"/>
        <w:right w:val="none" w:sz="0" w:space="0" w:color="auto"/>
      </w:divBdr>
    </w:div>
    <w:div w:id="794059342">
      <w:bodyDiv w:val="1"/>
      <w:marLeft w:val="0"/>
      <w:marRight w:val="0"/>
      <w:marTop w:val="0"/>
      <w:marBottom w:val="0"/>
      <w:divBdr>
        <w:top w:val="none" w:sz="0" w:space="0" w:color="auto"/>
        <w:left w:val="none" w:sz="0" w:space="0" w:color="auto"/>
        <w:bottom w:val="none" w:sz="0" w:space="0" w:color="auto"/>
        <w:right w:val="none" w:sz="0" w:space="0" w:color="auto"/>
      </w:divBdr>
    </w:div>
    <w:div w:id="799229355">
      <w:bodyDiv w:val="1"/>
      <w:marLeft w:val="0"/>
      <w:marRight w:val="0"/>
      <w:marTop w:val="0"/>
      <w:marBottom w:val="0"/>
      <w:divBdr>
        <w:top w:val="none" w:sz="0" w:space="0" w:color="auto"/>
        <w:left w:val="none" w:sz="0" w:space="0" w:color="auto"/>
        <w:bottom w:val="none" w:sz="0" w:space="0" w:color="auto"/>
        <w:right w:val="none" w:sz="0" w:space="0" w:color="auto"/>
      </w:divBdr>
    </w:div>
    <w:div w:id="830944499">
      <w:bodyDiv w:val="1"/>
      <w:marLeft w:val="0"/>
      <w:marRight w:val="0"/>
      <w:marTop w:val="0"/>
      <w:marBottom w:val="0"/>
      <w:divBdr>
        <w:top w:val="none" w:sz="0" w:space="0" w:color="auto"/>
        <w:left w:val="none" w:sz="0" w:space="0" w:color="auto"/>
        <w:bottom w:val="none" w:sz="0" w:space="0" w:color="auto"/>
        <w:right w:val="none" w:sz="0" w:space="0" w:color="auto"/>
      </w:divBdr>
    </w:div>
    <w:div w:id="922378368">
      <w:bodyDiv w:val="1"/>
      <w:marLeft w:val="0"/>
      <w:marRight w:val="0"/>
      <w:marTop w:val="0"/>
      <w:marBottom w:val="0"/>
      <w:divBdr>
        <w:top w:val="none" w:sz="0" w:space="0" w:color="auto"/>
        <w:left w:val="none" w:sz="0" w:space="0" w:color="auto"/>
        <w:bottom w:val="none" w:sz="0" w:space="0" w:color="auto"/>
        <w:right w:val="none" w:sz="0" w:space="0" w:color="auto"/>
      </w:divBdr>
    </w:div>
    <w:div w:id="981615199">
      <w:bodyDiv w:val="1"/>
      <w:marLeft w:val="0"/>
      <w:marRight w:val="0"/>
      <w:marTop w:val="0"/>
      <w:marBottom w:val="0"/>
      <w:divBdr>
        <w:top w:val="none" w:sz="0" w:space="0" w:color="auto"/>
        <w:left w:val="none" w:sz="0" w:space="0" w:color="auto"/>
        <w:bottom w:val="none" w:sz="0" w:space="0" w:color="auto"/>
        <w:right w:val="none" w:sz="0" w:space="0" w:color="auto"/>
      </w:divBdr>
    </w:div>
    <w:div w:id="985082795">
      <w:bodyDiv w:val="1"/>
      <w:marLeft w:val="0"/>
      <w:marRight w:val="0"/>
      <w:marTop w:val="0"/>
      <w:marBottom w:val="0"/>
      <w:divBdr>
        <w:top w:val="none" w:sz="0" w:space="0" w:color="auto"/>
        <w:left w:val="none" w:sz="0" w:space="0" w:color="auto"/>
        <w:bottom w:val="none" w:sz="0" w:space="0" w:color="auto"/>
        <w:right w:val="none" w:sz="0" w:space="0" w:color="auto"/>
      </w:divBdr>
    </w:div>
    <w:div w:id="993920499">
      <w:bodyDiv w:val="1"/>
      <w:marLeft w:val="0"/>
      <w:marRight w:val="0"/>
      <w:marTop w:val="0"/>
      <w:marBottom w:val="0"/>
      <w:divBdr>
        <w:top w:val="none" w:sz="0" w:space="0" w:color="auto"/>
        <w:left w:val="none" w:sz="0" w:space="0" w:color="auto"/>
        <w:bottom w:val="none" w:sz="0" w:space="0" w:color="auto"/>
        <w:right w:val="none" w:sz="0" w:space="0" w:color="auto"/>
      </w:divBdr>
    </w:div>
    <w:div w:id="1010260806">
      <w:bodyDiv w:val="1"/>
      <w:marLeft w:val="0"/>
      <w:marRight w:val="0"/>
      <w:marTop w:val="0"/>
      <w:marBottom w:val="0"/>
      <w:divBdr>
        <w:top w:val="none" w:sz="0" w:space="0" w:color="auto"/>
        <w:left w:val="none" w:sz="0" w:space="0" w:color="auto"/>
        <w:bottom w:val="none" w:sz="0" w:space="0" w:color="auto"/>
        <w:right w:val="none" w:sz="0" w:space="0" w:color="auto"/>
      </w:divBdr>
    </w:div>
    <w:div w:id="1020929864">
      <w:bodyDiv w:val="1"/>
      <w:marLeft w:val="0"/>
      <w:marRight w:val="0"/>
      <w:marTop w:val="0"/>
      <w:marBottom w:val="0"/>
      <w:divBdr>
        <w:top w:val="none" w:sz="0" w:space="0" w:color="auto"/>
        <w:left w:val="none" w:sz="0" w:space="0" w:color="auto"/>
        <w:bottom w:val="none" w:sz="0" w:space="0" w:color="auto"/>
        <w:right w:val="none" w:sz="0" w:space="0" w:color="auto"/>
      </w:divBdr>
    </w:div>
    <w:div w:id="1032805677">
      <w:bodyDiv w:val="1"/>
      <w:marLeft w:val="0"/>
      <w:marRight w:val="0"/>
      <w:marTop w:val="0"/>
      <w:marBottom w:val="0"/>
      <w:divBdr>
        <w:top w:val="none" w:sz="0" w:space="0" w:color="auto"/>
        <w:left w:val="none" w:sz="0" w:space="0" w:color="auto"/>
        <w:bottom w:val="none" w:sz="0" w:space="0" w:color="auto"/>
        <w:right w:val="none" w:sz="0" w:space="0" w:color="auto"/>
      </w:divBdr>
    </w:div>
    <w:div w:id="1086534134">
      <w:bodyDiv w:val="1"/>
      <w:marLeft w:val="0"/>
      <w:marRight w:val="0"/>
      <w:marTop w:val="0"/>
      <w:marBottom w:val="0"/>
      <w:divBdr>
        <w:top w:val="none" w:sz="0" w:space="0" w:color="auto"/>
        <w:left w:val="none" w:sz="0" w:space="0" w:color="auto"/>
        <w:bottom w:val="none" w:sz="0" w:space="0" w:color="auto"/>
        <w:right w:val="none" w:sz="0" w:space="0" w:color="auto"/>
      </w:divBdr>
    </w:div>
    <w:div w:id="1162549930">
      <w:bodyDiv w:val="1"/>
      <w:marLeft w:val="0"/>
      <w:marRight w:val="0"/>
      <w:marTop w:val="0"/>
      <w:marBottom w:val="0"/>
      <w:divBdr>
        <w:top w:val="none" w:sz="0" w:space="0" w:color="auto"/>
        <w:left w:val="none" w:sz="0" w:space="0" w:color="auto"/>
        <w:bottom w:val="none" w:sz="0" w:space="0" w:color="auto"/>
        <w:right w:val="none" w:sz="0" w:space="0" w:color="auto"/>
      </w:divBdr>
    </w:div>
    <w:div w:id="1174567635">
      <w:bodyDiv w:val="1"/>
      <w:marLeft w:val="0"/>
      <w:marRight w:val="0"/>
      <w:marTop w:val="0"/>
      <w:marBottom w:val="0"/>
      <w:divBdr>
        <w:top w:val="none" w:sz="0" w:space="0" w:color="auto"/>
        <w:left w:val="none" w:sz="0" w:space="0" w:color="auto"/>
        <w:bottom w:val="none" w:sz="0" w:space="0" w:color="auto"/>
        <w:right w:val="none" w:sz="0" w:space="0" w:color="auto"/>
      </w:divBdr>
    </w:div>
    <w:div w:id="1238857908">
      <w:bodyDiv w:val="1"/>
      <w:marLeft w:val="0"/>
      <w:marRight w:val="0"/>
      <w:marTop w:val="0"/>
      <w:marBottom w:val="0"/>
      <w:divBdr>
        <w:top w:val="none" w:sz="0" w:space="0" w:color="auto"/>
        <w:left w:val="none" w:sz="0" w:space="0" w:color="auto"/>
        <w:bottom w:val="none" w:sz="0" w:space="0" w:color="auto"/>
        <w:right w:val="none" w:sz="0" w:space="0" w:color="auto"/>
      </w:divBdr>
      <w:divsChild>
        <w:div w:id="1384255662">
          <w:marLeft w:val="240"/>
          <w:marRight w:val="0"/>
          <w:marTop w:val="0"/>
          <w:marBottom w:val="0"/>
          <w:divBdr>
            <w:top w:val="none" w:sz="0" w:space="0" w:color="auto"/>
            <w:left w:val="none" w:sz="0" w:space="0" w:color="auto"/>
            <w:bottom w:val="none" w:sz="0" w:space="0" w:color="auto"/>
            <w:right w:val="none" w:sz="0" w:space="0" w:color="auto"/>
          </w:divBdr>
          <w:divsChild>
            <w:div w:id="685668025">
              <w:marLeft w:val="0"/>
              <w:marRight w:val="0"/>
              <w:marTop w:val="0"/>
              <w:marBottom w:val="0"/>
              <w:divBdr>
                <w:top w:val="none" w:sz="0" w:space="0" w:color="auto"/>
                <w:left w:val="none" w:sz="0" w:space="0" w:color="auto"/>
                <w:bottom w:val="none" w:sz="0" w:space="0" w:color="auto"/>
                <w:right w:val="none" w:sz="0" w:space="0" w:color="auto"/>
              </w:divBdr>
            </w:div>
            <w:div w:id="1072191546">
              <w:marLeft w:val="0"/>
              <w:marRight w:val="0"/>
              <w:marTop w:val="0"/>
              <w:marBottom w:val="0"/>
              <w:divBdr>
                <w:top w:val="none" w:sz="0" w:space="0" w:color="auto"/>
                <w:left w:val="none" w:sz="0" w:space="0" w:color="auto"/>
                <w:bottom w:val="none" w:sz="0" w:space="0" w:color="auto"/>
                <w:right w:val="none" w:sz="0" w:space="0" w:color="auto"/>
              </w:divBdr>
            </w:div>
          </w:divsChild>
        </w:div>
        <w:div w:id="1459639049">
          <w:marLeft w:val="0"/>
          <w:marRight w:val="0"/>
          <w:marTop w:val="166"/>
          <w:marBottom w:val="166"/>
          <w:divBdr>
            <w:top w:val="none" w:sz="0" w:space="0" w:color="auto"/>
            <w:left w:val="none" w:sz="0" w:space="0" w:color="auto"/>
            <w:bottom w:val="none" w:sz="0" w:space="0" w:color="auto"/>
            <w:right w:val="none" w:sz="0" w:space="0" w:color="auto"/>
          </w:divBdr>
          <w:divsChild>
            <w:div w:id="1937712443">
              <w:marLeft w:val="0"/>
              <w:marRight w:val="0"/>
              <w:marTop w:val="0"/>
              <w:marBottom w:val="0"/>
              <w:divBdr>
                <w:top w:val="none" w:sz="0" w:space="0" w:color="auto"/>
                <w:left w:val="none" w:sz="0" w:space="0" w:color="auto"/>
                <w:bottom w:val="none" w:sz="0" w:space="0" w:color="auto"/>
                <w:right w:val="none" w:sz="0" w:space="0" w:color="auto"/>
              </w:divBdr>
            </w:div>
          </w:divsChild>
        </w:div>
        <w:div w:id="516193027">
          <w:marLeft w:val="0"/>
          <w:marRight w:val="0"/>
          <w:marTop w:val="166"/>
          <w:marBottom w:val="166"/>
          <w:divBdr>
            <w:top w:val="none" w:sz="0" w:space="0" w:color="auto"/>
            <w:left w:val="none" w:sz="0" w:space="0" w:color="auto"/>
            <w:bottom w:val="none" w:sz="0" w:space="0" w:color="auto"/>
            <w:right w:val="none" w:sz="0" w:space="0" w:color="auto"/>
          </w:divBdr>
        </w:div>
      </w:divsChild>
    </w:div>
    <w:div w:id="1248222393">
      <w:bodyDiv w:val="1"/>
      <w:marLeft w:val="0"/>
      <w:marRight w:val="0"/>
      <w:marTop w:val="0"/>
      <w:marBottom w:val="0"/>
      <w:divBdr>
        <w:top w:val="none" w:sz="0" w:space="0" w:color="auto"/>
        <w:left w:val="none" w:sz="0" w:space="0" w:color="auto"/>
        <w:bottom w:val="none" w:sz="0" w:space="0" w:color="auto"/>
        <w:right w:val="none" w:sz="0" w:space="0" w:color="auto"/>
      </w:divBdr>
      <w:divsChild>
        <w:div w:id="2014146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31">
      <w:bodyDiv w:val="1"/>
      <w:marLeft w:val="0"/>
      <w:marRight w:val="0"/>
      <w:marTop w:val="0"/>
      <w:marBottom w:val="0"/>
      <w:divBdr>
        <w:top w:val="none" w:sz="0" w:space="0" w:color="auto"/>
        <w:left w:val="none" w:sz="0" w:space="0" w:color="auto"/>
        <w:bottom w:val="none" w:sz="0" w:space="0" w:color="auto"/>
        <w:right w:val="none" w:sz="0" w:space="0" w:color="auto"/>
      </w:divBdr>
    </w:div>
    <w:div w:id="1314601019">
      <w:bodyDiv w:val="1"/>
      <w:marLeft w:val="0"/>
      <w:marRight w:val="0"/>
      <w:marTop w:val="0"/>
      <w:marBottom w:val="0"/>
      <w:divBdr>
        <w:top w:val="none" w:sz="0" w:space="0" w:color="auto"/>
        <w:left w:val="none" w:sz="0" w:space="0" w:color="auto"/>
        <w:bottom w:val="none" w:sz="0" w:space="0" w:color="auto"/>
        <w:right w:val="none" w:sz="0" w:space="0" w:color="auto"/>
      </w:divBdr>
    </w:div>
    <w:div w:id="1321273665">
      <w:bodyDiv w:val="1"/>
      <w:marLeft w:val="0"/>
      <w:marRight w:val="0"/>
      <w:marTop w:val="0"/>
      <w:marBottom w:val="0"/>
      <w:divBdr>
        <w:top w:val="none" w:sz="0" w:space="0" w:color="auto"/>
        <w:left w:val="none" w:sz="0" w:space="0" w:color="auto"/>
        <w:bottom w:val="none" w:sz="0" w:space="0" w:color="auto"/>
        <w:right w:val="none" w:sz="0" w:space="0" w:color="auto"/>
      </w:divBdr>
    </w:div>
    <w:div w:id="1357806357">
      <w:bodyDiv w:val="1"/>
      <w:marLeft w:val="0"/>
      <w:marRight w:val="0"/>
      <w:marTop w:val="0"/>
      <w:marBottom w:val="0"/>
      <w:divBdr>
        <w:top w:val="none" w:sz="0" w:space="0" w:color="auto"/>
        <w:left w:val="none" w:sz="0" w:space="0" w:color="auto"/>
        <w:bottom w:val="none" w:sz="0" w:space="0" w:color="auto"/>
        <w:right w:val="none" w:sz="0" w:space="0" w:color="auto"/>
      </w:divBdr>
    </w:div>
    <w:div w:id="1393962399">
      <w:bodyDiv w:val="1"/>
      <w:marLeft w:val="0"/>
      <w:marRight w:val="0"/>
      <w:marTop w:val="0"/>
      <w:marBottom w:val="0"/>
      <w:divBdr>
        <w:top w:val="none" w:sz="0" w:space="0" w:color="auto"/>
        <w:left w:val="none" w:sz="0" w:space="0" w:color="auto"/>
        <w:bottom w:val="none" w:sz="0" w:space="0" w:color="auto"/>
        <w:right w:val="none" w:sz="0" w:space="0" w:color="auto"/>
      </w:divBdr>
    </w:div>
    <w:div w:id="1427077922">
      <w:bodyDiv w:val="1"/>
      <w:marLeft w:val="0"/>
      <w:marRight w:val="0"/>
      <w:marTop w:val="0"/>
      <w:marBottom w:val="0"/>
      <w:divBdr>
        <w:top w:val="none" w:sz="0" w:space="0" w:color="auto"/>
        <w:left w:val="none" w:sz="0" w:space="0" w:color="auto"/>
        <w:bottom w:val="none" w:sz="0" w:space="0" w:color="auto"/>
        <w:right w:val="none" w:sz="0" w:space="0" w:color="auto"/>
      </w:divBdr>
    </w:div>
    <w:div w:id="1439301891">
      <w:bodyDiv w:val="1"/>
      <w:marLeft w:val="0"/>
      <w:marRight w:val="0"/>
      <w:marTop w:val="0"/>
      <w:marBottom w:val="0"/>
      <w:divBdr>
        <w:top w:val="none" w:sz="0" w:space="0" w:color="auto"/>
        <w:left w:val="none" w:sz="0" w:space="0" w:color="auto"/>
        <w:bottom w:val="none" w:sz="0" w:space="0" w:color="auto"/>
        <w:right w:val="none" w:sz="0" w:space="0" w:color="auto"/>
      </w:divBdr>
    </w:div>
    <w:div w:id="1521777984">
      <w:bodyDiv w:val="1"/>
      <w:marLeft w:val="0"/>
      <w:marRight w:val="0"/>
      <w:marTop w:val="0"/>
      <w:marBottom w:val="0"/>
      <w:divBdr>
        <w:top w:val="none" w:sz="0" w:space="0" w:color="auto"/>
        <w:left w:val="none" w:sz="0" w:space="0" w:color="auto"/>
        <w:bottom w:val="none" w:sz="0" w:space="0" w:color="auto"/>
        <w:right w:val="none" w:sz="0" w:space="0" w:color="auto"/>
      </w:divBdr>
    </w:div>
    <w:div w:id="1526283133">
      <w:bodyDiv w:val="1"/>
      <w:marLeft w:val="0"/>
      <w:marRight w:val="0"/>
      <w:marTop w:val="0"/>
      <w:marBottom w:val="0"/>
      <w:divBdr>
        <w:top w:val="none" w:sz="0" w:space="0" w:color="auto"/>
        <w:left w:val="none" w:sz="0" w:space="0" w:color="auto"/>
        <w:bottom w:val="none" w:sz="0" w:space="0" w:color="auto"/>
        <w:right w:val="none" w:sz="0" w:space="0" w:color="auto"/>
      </w:divBdr>
    </w:div>
    <w:div w:id="1534460604">
      <w:bodyDiv w:val="1"/>
      <w:marLeft w:val="0"/>
      <w:marRight w:val="0"/>
      <w:marTop w:val="0"/>
      <w:marBottom w:val="0"/>
      <w:divBdr>
        <w:top w:val="none" w:sz="0" w:space="0" w:color="auto"/>
        <w:left w:val="none" w:sz="0" w:space="0" w:color="auto"/>
        <w:bottom w:val="none" w:sz="0" w:space="0" w:color="auto"/>
        <w:right w:val="none" w:sz="0" w:space="0" w:color="auto"/>
      </w:divBdr>
    </w:div>
    <w:div w:id="1608199257">
      <w:bodyDiv w:val="1"/>
      <w:marLeft w:val="0"/>
      <w:marRight w:val="0"/>
      <w:marTop w:val="0"/>
      <w:marBottom w:val="0"/>
      <w:divBdr>
        <w:top w:val="none" w:sz="0" w:space="0" w:color="auto"/>
        <w:left w:val="none" w:sz="0" w:space="0" w:color="auto"/>
        <w:bottom w:val="none" w:sz="0" w:space="0" w:color="auto"/>
        <w:right w:val="none" w:sz="0" w:space="0" w:color="auto"/>
      </w:divBdr>
      <w:divsChild>
        <w:div w:id="1502818006">
          <w:marLeft w:val="0"/>
          <w:marRight w:val="0"/>
          <w:marTop w:val="0"/>
          <w:marBottom w:val="0"/>
          <w:divBdr>
            <w:top w:val="none" w:sz="0" w:space="0" w:color="auto"/>
            <w:left w:val="none" w:sz="0" w:space="0" w:color="auto"/>
            <w:bottom w:val="none" w:sz="0" w:space="0" w:color="auto"/>
            <w:right w:val="none" w:sz="0" w:space="0" w:color="auto"/>
          </w:divBdr>
          <w:divsChild>
            <w:div w:id="1116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212">
      <w:bodyDiv w:val="1"/>
      <w:marLeft w:val="0"/>
      <w:marRight w:val="0"/>
      <w:marTop w:val="0"/>
      <w:marBottom w:val="0"/>
      <w:divBdr>
        <w:top w:val="none" w:sz="0" w:space="0" w:color="auto"/>
        <w:left w:val="none" w:sz="0" w:space="0" w:color="auto"/>
        <w:bottom w:val="none" w:sz="0" w:space="0" w:color="auto"/>
        <w:right w:val="none" w:sz="0" w:space="0" w:color="auto"/>
      </w:divBdr>
    </w:div>
    <w:div w:id="1688484613">
      <w:bodyDiv w:val="1"/>
      <w:marLeft w:val="0"/>
      <w:marRight w:val="0"/>
      <w:marTop w:val="0"/>
      <w:marBottom w:val="0"/>
      <w:divBdr>
        <w:top w:val="none" w:sz="0" w:space="0" w:color="auto"/>
        <w:left w:val="none" w:sz="0" w:space="0" w:color="auto"/>
        <w:bottom w:val="none" w:sz="0" w:space="0" w:color="auto"/>
        <w:right w:val="none" w:sz="0" w:space="0" w:color="auto"/>
      </w:divBdr>
    </w:div>
    <w:div w:id="1731464208">
      <w:bodyDiv w:val="1"/>
      <w:marLeft w:val="0"/>
      <w:marRight w:val="0"/>
      <w:marTop w:val="0"/>
      <w:marBottom w:val="0"/>
      <w:divBdr>
        <w:top w:val="none" w:sz="0" w:space="0" w:color="auto"/>
        <w:left w:val="none" w:sz="0" w:space="0" w:color="auto"/>
        <w:bottom w:val="none" w:sz="0" w:space="0" w:color="auto"/>
        <w:right w:val="none" w:sz="0" w:space="0" w:color="auto"/>
      </w:divBdr>
    </w:div>
    <w:div w:id="1752197495">
      <w:bodyDiv w:val="1"/>
      <w:marLeft w:val="0"/>
      <w:marRight w:val="0"/>
      <w:marTop w:val="0"/>
      <w:marBottom w:val="0"/>
      <w:divBdr>
        <w:top w:val="none" w:sz="0" w:space="0" w:color="auto"/>
        <w:left w:val="none" w:sz="0" w:space="0" w:color="auto"/>
        <w:bottom w:val="none" w:sz="0" w:space="0" w:color="auto"/>
        <w:right w:val="none" w:sz="0" w:space="0" w:color="auto"/>
      </w:divBdr>
    </w:div>
    <w:div w:id="1823350711">
      <w:bodyDiv w:val="1"/>
      <w:marLeft w:val="0"/>
      <w:marRight w:val="0"/>
      <w:marTop w:val="0"/>
      <w:marBottom w:val="0"/>
      <w:divBdr>
        <w:top w:val="none" w:sz="0" w:space="0" w:color="auto"/>
        <w:left w:val="none" w:sz="0" w:space="0" w:color="auto"/>
        <w:bottom w:val="none" w:sz="0" w:space="0" w:color="auto"/>
        <w:right w:val="none" w:sz="0" w:space="0" w:color="auto"/>
      </w:divBdr>
    </w:div>
    <w:div w:id="1835415872">
      <w:bodyDiv w:val="1"/>
      <w:marLeft w:val="0"/>
      <w:marRight w:val="0"/>
      <w:marTop w:val="0"/>
      <w:marBottom w:val="0"/>
      <w:divBdr>
        <w:top w:val="none" w:sz="0" w:space="0" w:color="auto"/>
        <w:left w:val="none" w:sz="0" w:space="0" w:color="auto"/>
        <w:bottom w:val="none" w:sz="0" w:space="0" w:color="auto"/>
        <w:right w:val="none" w:sz="0" w:space="0" w:color="auto"/>
      </w:divBdr>
      <w:divsChild>
        <w:div w:id="2101291608">
          <w:marLeft w:val="240"/>
          <w:marRight w:val="0"/>
          <w:marTop w:val="0"/>
          <w:marBottom w:val="0"/>
          <w:divBdr>
            <w:top w:val="none" w:sz="0" w:space="0" w:color="auto"/>
            <w:left w:val="none" w:sz="0" w:space="0" w:color="auto"/>
            <w:bottom w:val="none" w:sz="0" w:space="0" w:color="auto"/>
            <w:right w:val="none" w:sz="0" w:space="0" w:color="auto"/>
          </w:divBdr>
          <w:divsChild>
            <w:div w:id="272058560">
              <w:marLeft w:val="0"/>
              <w:marRight w:val="0"/>
              <w:marTop w:val="0"/>
              <w:marBottom w:val="0"/>
              <w:divBdr>
                <w:top w:val="none" w:sz="0" w:space="0" w:color="auto"/>
                <w:left w:val="none" w:sz="0" w:space="0" w:color="auto"/>
                <w:bottom w:val="none" w:sz="0" w:space="0" w:color="auto"/>
                <w:right w:val="none" w:sz="0" w:space="0" w:color="auto"/>
              </w:divBdr>
            </w:div>
            <w:div w:id="2099129210">
              <w:marLeft w:val="0"/>
              <w:marRight w:val="0"/>
              <w:marTop w:val="0"/>
              <w:marBottom w:val="0"/>
              <w:divBdr>
                <w:top w:val="none" w:sz="0" w:space="0" w:color="auto"/>
                <w:left w:val="none" w:sz="0" w:space="0" w:color="auto"/>
                <w:bottom w:val="none" w:sz="0" w:space="0" w:color="auto"/>
                <w:right w:val="none" w:sz="0" w:space="0" w:color="auto"/>
              </w:divBdr>
            </w:div>
          </w:divsChild>
        </w:div>
        <w:div w:id="283081098">
          <w:marLeft w:val="0"/>
          <w:marRight w:val="0"/>
          <w:marTop w:val="166"/>
          <w:marBottom w:val="166"/>
          <w:divBdr>
            <w:top w:val="none" w:sz="0" w:space="0" w:color="auto"/>
            <w:left w:val="none" w:sz="0" w:space="0" w:color="auto"/>
            <w:bottom w:val="none" w:sz="0" w:space="0" w:color="auto"/>
            <w:right w:val="none" w:sz="0" w:space="0" w:color="auto"/>
          </w:divBdr>
          <w:divsChild>
            <w:div w:id="196508801">
              <w:marLeft w:val="0"/>
              <w:marRight w:val="0"/>
              <w:marTop w:val="0"/>
              <w:marBottom w:val="0"/>
              <w:divBdr>
                <w:top w:val="none" w:sz="0" w:space="0" w:color="auto"/>
                <w:left w:val="none" w:sz="0" w:space="0" w:color="auto"/>
                <w:bottom w:val="none" w:sz="0" w:space="0" w:color="auto"/>
                <w:right w:val="none" w:sz="0" w:space="0" w:color="auto"/>
              </w:divBdr>
            </w:div>
          </w:divsChild>
        </w:div>
        <w:div w:id="1559435078">
          <w:marLeft w:val="0"/>
          <w:marRight w:val="0"/>
          <w:marTop w:val="166"/>
          <w:marBottom w:val="166"/>
          <w:divBdr>
            <w:top w:val="none" w:sz="0" w:space="0" w:color="auto"/>
            <w:left w:val="none" w:sz="0" w:space="0" w:color="auto"/>
            <w:bottom w:val="none" w:sz="0" w:space="0" w:color="auto"/>
            <w:right w:val="none" w:sz="0" w:space="0" w:color="auto"/>
          </w:divBdr>
        </w:div>
      </w:divsChild>
    </w:div>
    <w:div w:id="1874148481">
      <w:bodyDiv w:val="1"/>
      <w:marLeft w:val="0"/>
      <w:marRight w:val="0"/>
      <w:marTop w:val="0"/>
      <w:marBottom w:val="0"/>
      <w:divBdr>
        <w:top w:val="none" w:sz="0" w:space="0" w:color="auto"/>
        <w:left w:val="none" w:sz="0" w:space="0" w:color="auto"/>
        <w:bottom w:val="none" w:sz="0" w:space="0" w:color="auto"/>
        <w:right w:val="none" w:sz="0" w:space="0" w:color="auto"/>
      </w:divBdr>
    </w:div>
    <w:div w:id="1923760932">
      <w:bodyDiv w:val="1"/>
      <w:marLeft w:val="0"/>
      <w:marRight w:val="0"/>
      <w:marTop w:val="0"/>
      <w:marBottom w:val="0"/>
      <w:divBdr>
        <w:top w:val="none" w:sz="0" w:space="0" w:color="auto"/>
        <w:left w:val="none" w:sz="0" w:space="0" w:color="auto"/>
        <w:bottom w:val="none" w:sz="0" w:space="0" w:color="auto"/>
        <w:right w:val="none" w:sz="0" w:space="0" w:color="auto"/>
      </w:divBdr>
    </w:div>
    <w:div w:id="1938782120">
      <w:bodyDiv w:val="1"/>
      <w:marLeft w:val="0"/>
      <w:marRight w:val="0"/>
      <w:marTop w:val="0"/>
      <w:marBottom w:val="0"/>
      <w:divBdr>
        <w:top w:val="none" w:sz="0" w:space="0" w:color="auto"/>
        <w:left w:val="none" w:sz="0" w:space="0" w:color="auto"/>
        <w:bottom w:val="none" w:sz="0" w:space="0" w:color="auto"/>
        <w:right w:val="none" w:sz="0" w:space="0" w:color="auto"/>
      </w:divBdr>
    </w:div>
    <w:div w:id="2037191833">
      <w:bodyDiv w:val="1"/>
      <w:marLeft w:val="0"/>
      <w:marRight w:val="0"/>
      <w:marTop w:val="0"/>
      <w:marBottom w:val="0"/>
      <w:divBdr>
        <w:top w:val="none" w:sz="0" w:space="0" w:color="auto"/>
        <w:left w:val="none" w:sz="0" w:space="0" w:color="auto"/>
        <w:bottom w:val="none" w:sz="0" w:space="0" w:color="auto"/>
        <w:right w:val="none" w:sz="0" w:space="0" w:color="auto"/>
      </w:divBdr>
    </w:div>
    <w:div w:id="2057662962">
      <w:bodyDiv w:val="1"/>
      <w:marLeft w:val="0"/>
      <w:marRight w:val="0"/>
      <w:marTop w:val="0"/>
      <w:marBottom w:val="0"/>
      <w:divBdr>
        <w:top w:val="none" w:sz="0" w:space="0" w:color="auto"/>
        <w:left w:val="none" w:sz="0" w:space="0" w:color="auto"/>
        <w:bottom w:val="none" w:sz="0" w:space="0" w:color="auto"/>
        <w:right w:val="none" w:sz="0" w:space="0" w:color="auto"/>
      </w:divBdr>
    </w:div>
    <w:div w:id="209219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im2117/Library/Group%20Containers/UBF8T346G9.Office/User%20Content.localized/Templates.localized/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8E29-1D0F-E143-83F3-B0A187EF6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17</TotalTime>
  <Pages>9</Pages>
  <Words>2667</Words>
  <Characters>15203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McDonnell, Erin I.</dc:creator>
  <cp:keywords/>
  <dc:description/>
  <cp:lastModifiedBy>Steinhart, Benjamin</cp:lastModifiedBy>
  <cp:revision>4</cp:revision>
  <cp:lastPrinted>2021-07-22T20:18:00Z</cp:lastPrinted>
  <dcterms:created xsi:type="dcterms:W3CDTF">2021-08-05T18:00:00Z</dcterms:created>
  <dcterms:modified xsi:type="dcterms:W3CDTF">2021-08-05T18:35:00Z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50d5d1d2-12ec-33a8-b5a6-a6e3259a6a0b</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http://www.zotero.org/styles/biometrics</vt:lpwstr>
  </property>
  <property fmtid="{D5CDD505-2E9C-101B-9397-08002B2CF9AE}" pid="12" name="Mendeley Recent Style Name 3_1">
    <vt:lpwstr>Biometrics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